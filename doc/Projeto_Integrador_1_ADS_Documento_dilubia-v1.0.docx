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62350" cy="1028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TECNOLOGIA DE DESENVOLVIMENTO GERENCIAL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– FATESG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SUPERIOR DE TECNOLOGIA EM 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HENRIQUE RIBEIRO MARTINS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OLAIR SOARES DE ALMEIDA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ARAUJO LOPES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CINEMA BELO FILME</w:t>
      </w:r>
    </w:p>
    <w:tbl>
      <w:tblPr>
        <w:tblStyle w:val="Table1"/>
        <w:tblW w:w="59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5969"/>
        <w:tblGridChange w:id="0">
          <w:tblGrid>
            <w:gridCol w:w="5969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GOIÂNIA, GO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novembro de 2019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INTRODUÇÃO/ JUSTIFICATIVA..........................................................................3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OBJETIVOS..............................................................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............................................3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2.1 Objetivo Geral............................................................................................3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2.2 Objetivos Específicos................................................................................3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IMPLEMENTAÇÃO DO PROJETO.......................................................................3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3.1- Engenharia de Software...........................................................................4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3.2- Laboratório de Algoritmos e Programação...............................................4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Algoritmo e Programação.........................................................................4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Matemática e Estatística..........................................................................4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Lógica Matemática ..................................................................................4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Fundamentos da Arquitetura de Computadores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.....................................4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RESULTADOS E CONCLUSÕES.........................................................................6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REFERÊNCIAS ....................................................................................................6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IMAGENS DO PROTÓTIPO .................................................................................7</w:t>
      </w:r>
    </w:p>
    <w:p w:rsidR="00000000" w:rsidDel="00000000" w:rsidP="00000000" w:rsidRDefault="00000000" w:rsidRPr="00000000" w14:paraId="0000002F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color w:val="ff0000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color w:val="ff0000"/>
          <w:sz w:val="32"/>
          <w:szCs w:val="32"/>
          <w:highlight w:val="yellow"/>
        </w:rPr>
        <w:sectPr>
          <w:pgSz w:h="16838" w:w="11906"/>
          <w:pgMar w:bottom="1417" w:top="1417" w:left="1701" w:right="1274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1. INTRODUÇÃO /JUSTIFICATIVA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O presente trabalho é sobre a automatização da bilheteria do Cinema Belo Filme.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Fomos procurados pela direção do Cinema Belo Filme, para automatizar a compra de ingresso, com a intenção de agilizar e facilitar a venda, além de economizar recursos de pessoal. Com a nossa solução o cliente terá uma diminuição dos gastos com a folha de pagamento, visto que o Software possui sistema de autoatendimento aos clientes.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Objetivo Geral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Construir um software para automatizar a Bilheteria do Cinema Belo Filme.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Objetivos Específicos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 código do programa.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o projeto.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Redigir Documentação.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ambiente Gráfico.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IMPLEMENTAÇÃO DO PROJETO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 software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 software permite acesso ao cliente e ao administrador do sistema.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O Cliente tem acesso informando o número de CPF, aos filmes que estão em cartaz com nome e horário da sessão.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Ao escolher o filme, o cliente visualiza as poltronas disponíveis para compra. Se cliente já comprou um ou mais ingressos, ele pode reimprimir o(s) seu(s) ingresso(s), devolvê-lo(s), ou comprar mais ingressos, escolhendo se vai pagar meia entrada ou inteira.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 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dministrador tem acesso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informando sua senha, aos filmes que estão em cartaz com nome e horário da sessão, assim como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Ao escolher o filme, o administrador visualiza as poltronas disponíveis para venda, e as poltronas vendidas identificadas por cores de acordo com o tipo da entrada: vermelha pra inteiras, laranjas para meia entrada. O administrador pode reimprimir ou devolver ingressos de qualquer cliente. Pode vender mais ingressos, escolhendo as opções meia entrada ou inteira.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também pode visualizar um relatório, por sessão e filme, com os totais de vendas meias entradas e inteiras, por quantidade e por valor, além da totalização das vendas do cinema. O relatório pode ser ordenado da forma como administrador desejar.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Engenharia de Software   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Na engenharia de Software tivemos como ferramentas utilizadas o Gantt para construção do Gráfico de Gantt e yED graph editor para modelagem do projeto. Como metodologia ágil, usamos a metodologia DAS (Adaptative Software Development) baseada em aprendizado, especulação e colaboração. Essa metodologia foi escolhida por que o processo de funcionamento é cíclico, ou seja, se repete a cada nova missão.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        Como definimos três etapas de desenvolvimento, planejamento, modelagem de dados e de negócio e implementação do código com a interface, o modelo de desenvolvimento DAS foi o que mais se adaptou ao nosso projeto.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Laboratório de Algoritmos e Programação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Para construção do código e da interface gráfica usamos a Netbeans IDE 8.0.1 e 8.2, com a linguagem 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Algoritmo e Programação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Idem ao item 3.2.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Matemática e Estatística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Usamos operações matemáticas para cálculo de relatórios, elaboração de matrizes e armazenamento de dados na memória.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Lógica Matemática 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Usamos operadores lógicos, estruturas condicionais simples e compostas e estruturas de repetição com testes lógicos.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Fundamentos da Arquitetura de Computadores 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Usamos os conceitos de armazenamento em memória permanente e volátil, velocidade de processamento observando a compilação do programa além dos fundamentos triviais de dispositivos de entrada e de saída, tais como teclado, mouse, monitor e etc.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RESULTADOS E CONCLUSÕES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 cliente precisava se modernizar e entregamos um produto além das expectativas do cliente, funcional e de fácil implementação. 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 trabalho foi relevante para todos da equipe, devido às experiências com prazos estabelecidos, metas, planejamentos e responsabilidades de todos.</w:t>
      </w:r>
    </w:p>
    <w:p w:rsidR="00000000" w:rsidDel="00000000" w:rsidP="00000000" w:rsidRDefault="00000000" w:rsidRPr="00000000" w14:paraId="00000065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REFERÊNCIAS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XTI - JAVA - 078 - GUI, Jlabel e ImageIcon: 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https://www.youtube.com/watch?v=uydMUmvS5Ec&amp;list=PL1OywHhklxPgljiVxhwda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[#BlueLegacy] Java - Swing [1/4]: Desenvolvendo Aplicações Gráficas com Swing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https://www.youtube.com/watch?v=w7EQDB7m9tc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Guia Completo de Java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https://www.devmedia.com.br/guia/linguagem-java/38169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Java™ Platform, Standard Edition 8 - API Specification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https://docs.oracle.com/javase/8/docs/api/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IMAGENS DO PROTÓTIPO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1 - Tela de acesso para Cliente e Administrador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8575" cy="17716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2 - Tela de login (cliente)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1676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3 - Tela de login (administrador)</w:t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1676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4 - Tela de seleção de filmes (cliente)</w:t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5 - Tela de seleção de filmes (administrador)</w:t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6 - Tela de seleção de poltronas (cliente)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7 - Tela de seleção de poltronas (administrador)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8 - Tela com poltrona disponível selecionada (cliente)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9 - Tela com poltrona disponível selecionada (administrador)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10 - Tela com poltrona ocupada selecionada (cliente)</w:t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11 - Tela com poltrona do próprio cliente selecionada (cliente)</w:t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12 - Tela com poltrona ocupada selecionada (administrador)</w:t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13 - Mensagem de confirmação de devolução</w:t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1181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14 - Mensagem de confirmação de compra</w:t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11811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15 - Tela de identificação do cliente da compra</w:t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9875" cy="12096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16 - Tela de confirmação de impressão e reimpressão do ingresso</w:t>
      </w:r>
    </w:p>
    <w:p w:rsidR="00000000" w:rsidDel="00000000" w:rsidP="00000000" w:rsidRDefault="00000000" w:rsidRPr="00000000" w14:paraId="000000A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1181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17 - Tela de impressão e de reimpressão do ingresso</w:t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4265" cy="3445362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344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18 - Tela de relatório de vendas (administrador)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3725" cy="325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0" w:type="default"/>
      <w:type w:val="continuous"/>
      <w:pgSz w:h="16838" w:w="11906"/>
      <w:pgMar w:bottom="1417" w:top="1417" w:left="1701" w:right="1274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"/>
    </w:sdtPr>
    <w:sdtContent>
      <w:p w:rsidR="00000000" w:rsidDel="00000000" w:rsidP="00000000" w:rsidRDefault="00000000" w:rsidRPr="00000000" w14:paraId="000000B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ins w:author="Fábio B Rodrigues" w:id="0" w:date="2013-01-16T09:56:00Z"/>
            <w:rFonts w:ascii="Arial" w:cs="Arial" w:eastAsia="Arial" w:hAnsi="Arial"/>
            <w:b w:val="0"/>
            <w:i w:val="0"/>
            <w:smallCaps w:val="0"/>
            <w:strike w:val="0"/>
            <w:sz w:val="20"/>
            <w:szCs w:val="20"/>
            <w:u w:val="none"/>
            <w:shd w:fill="auto" w:val="clear"/>
            <w:vertAlign w:val="baseline"/>
          </w:rPr>
        </w:pPr>
        <w:sdt>
          <w:sdtPr>
            <w:tag w:val="goog_rdk_1"/>
          </w:sdtPr>
          <w:sdtContent>
            <w:ins w:author="Fábio B Rodrigues" w:id="0" w:date="2013-01-16T09:56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sz w:val="20"/>
                  <w:szCs w:val="20"/>
                  <w:u w:val="none"/>
                  <w:shd w:fill="auto" w:val="clear"/>
                  <w:vertAlign w:val="baseline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ascii="Arial" w:cs="Arial" w:eastAsia="Arial" w:hAnsi="Arial"/>
        <w:b w:val="0"/>
        <w:color w:val="000000"/>
        <w:sz w:val="24"/>
        <w:szCs w:val="24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  <w:ind w:left="432" w:hanging="432"/>
      <w:jc w:val="both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151FEB"/>
    <w:rPr>
      <w:rFonts w:cs="Courier New" w:eastAsia="Times New Roman"/>
    </w:rPr>
  </w:style>
  <w:style w:type="paragraph" w:styleId="Ttulo1">
    <w:name w:val="heading 1"/>
    <w:basedOn w:val="Normal"/>
    <w:next w:val="Normal"/>
    <w:link w:val="Ttulo1Char"/>
    <w:qFormat w:val="1"/>
    <w:rsid w:val="00151FEB"/>
    <w:pPr>
      <w:spacing w:after="60" w:before="240"/>
      <w:ind w:left="432" w:hanging="432"/>
      <w:jc w:val="both"/>
      <w:outlineLvl w:val="0"/>
    </w:pPr>
    <w:rPr>
      <w:rFonts w:cs="Times New Roman" w:eastAsia="Arial"/>
      <w:b w:val="1"/>
      <w:bCs w:val="1"/>
      <w:color w:val="000000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sid w:val="00151FEB"/>
    <w:rPr>
      <w:rFonts w:cs="Arial" w:eastAsia="Arial"/>
      <w:b w:val="1"/>
      <w:bCs w:val="1"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rsid w:val="00151FEB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</w:rPr>
  </w:style>
  <w:style w:type="character" w:styleId="Hyperlink">
    <w:name w:val="Hyperlink"/>
    <w:rsid w:val="00151FEB"/>
    <w:rPr>
      <w:color w:val="0000ff"/>
      <w:u w:val="single"/>
    </w:rPr>
  </w:style>
  <w:style w:type="paragraph" w:styleId="western" w:customStyle="1">
    <w:name w:val="western"/>
    <w:basedOn w:val="Normal"/>
    <w:rsid w:val="00151FEB"/>
    <w:pPr>
      <w:spacing w:after="119" w:before="100" w:beforeAutospacing="1"/>
    </w:pPr>
    <w:rPr>
      <w:rFonts w:ascii="Times New Roman" w:cs="Times New Roman" w:hAnsi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 w:val="1"/>
    <w:rsid w:val="00151FEB"/>
    <w:pPr>
      <w:spacing w:after="60" w:before="240"/>
      <w:jc w:val="center"/>
      <w:outlineLvl w:val="0"/>
    </w:pPr>
    <w:rPr>
      <w:rFonts w:ascii="Cambria" w:cs="Times New Roman" w:hAnsi="Cambria"/>
      <w:b w:val="1"/>
      <w:bCs w:val="1"/>
      <w:kern w:val="28"/>
      <w:sz w:val="32"/>
      <w:szCs w:val="32"/>
    </w:rPr>
  </w:style>
  <w:style w:type="character" w:styleId="TtuloChar" w:customStyle="1">
    <w:name w:val="Título Char"/>
    <w:link w:val="Ttulo"/>
    <w:uiPriority w:val="10"/>
    <w:rsid w:val="00151FEB"/>
    <w:rPr>
      <w:rFonts w:ascii="Cambria" w:cs="Times New Roman" w:eastAsia="Times New Roman" w:hAnsi="Cambria"/>
      <w:b w:val="1"/>
      <w:bCs w:val="1"/>
      <w:kern w:val="28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 w:val="1"/>
    <w:rsid w:val="00151FEB"/>
    <w:pPr>
      <w:ind w:left="720"/>
      <w:contextualSpacing w:val="1"/>
    </w:pPr>
  </w:style>
  <w:style w:type="paragraph" w:styleId="Default" w:customStyle="1">
    <w:name w:val="Default"/>
    <w:rsid w:val="00151FE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Recuodecorpodetexto31" w:customStyle="1">
    <w:name w:val="Recuo de corpo de texto 31"/>
    <w:basedOn w:val="Normal"/>
    <w:rsid w:val="00151FEB"/>
    <w:pPr>
      <w:spacing w:line="360" w:lineRule="exact"/>
      <w:ind w:left="851"/>
      <w:jc w:val="both"/>
    </w:pPr>
    <w:rPr>
      <w:rFonts w:ascii="Times New Roman" w:cs="Times New Roman" w:hAnsi="Times New Roman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 w:val="1"/>
    <w:rsid w:val="00151FEB"/>
    <w:pPr>
      <w:tabs>
        <w:tab w:val="center" w:pos="4252"/>
        <w:tab w:val="right" w:pos="8504"/>
      </w:tabs>
    </w:pPr>
    <w:rPr>
      <w:rFonts w:cs="Times New Roman"/>
    </w:rPr>
  </w:style>
  <w:style w:type="character" w:styleId="CabealhoChar" w:customStyle="1">
    <w:name w:val="Cabeçalho Char"/>
    <w:link w:val="Cabealho"/>
    <w:uiPriority w:val="99"/>
    <w:rsid w:val="00151FEB"/>
    <w:rPr>
      <w:rFonts w:cs="Courier New" w:eastAsia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87941"/>
    <w:rPr>
      <w:rFonts w:ascii="Tahoma" w:cs="Times New Roman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F87941"/>
    <w:rPr>
      <w:rFonts w:ascii="Tahoma" w:cs="Tahoma" w:eastAsia="Times New Roman" w:hAnsi="Tahoma"/>
      <w:sz w:val="16"/>
      <w:szCs w:val="16"/>
      <w:lang w:eastAsia="pt-BR"/>
    </w:rPr>
  </w:style>
  <w:style w:type="character" w:styleId="Forte">
    <w:name w:val="Strong"/>
    <w:uiPriority w:val="22"/>
    <w:qFormat w:val="1"/>
    <w:rsid w:val="001012B3"/>
    <w:rPr>
      <w:b w:val="1"/>
      <w:bCs w:val="1"/>
    </w:rPr>
  </w:style>
  <w:style w:type="character" w:styleId="nfase">
    <w:name w:val="Emphasis"/>
    <w:uiPriority w:val="20"/>
    <w:qFormat w:val="1"/>
    <w:rsid w:val="00DD0F32"/>
    <w:rPr>
      <w:i w:val="1"/>
      <w:iCs w:val="1"/>
    </w:rPr>
  </w:style>
  <w:style w:type="character" w:styleId="ilfuvd" w:customStyle="1">
    <w:name w:val="ilfuvd"/>
    <w:rsid w:val="007A47EA"/>
  </w:style>
  <w:style w:type="paragraph" w:styleId="Padro" w:customStyle="1">
    <w:name w:val="Padrão"/>
    <w:rsid w:val="0071239F"/>
    <w:pPr>
      <w:widowControl w:val="0"/>
      <w:tabs>
        <w:tab w:val="left" w:pos="709"/>
      </w:tabs>
      <w:suppressAutoHyphens w:val="1"/>
      <w:spacing w:after="200" w:line="276" w:lineRule="auto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/>
    </w:rPr>
  </w:style>
  <w:style w:type="character" w:styleId="normaltextrun" w:customStyle="1">
    <w:name w:val="normaltextrun"/>
    <w:basedOn w:val="Fontepargpadro"/>
    <w:rsid w:val="007A49E5"/>
  </w:style>
  <w:style w:type="character" w:styleId="eop" w:customStyle="1">
    <w:name w:val="eop"/>
    <w:basedOn w:val="Fontepargpadro"/>
    <w:rsid w:val="007A49E5"/>
  </w:style>
  <w:style w:type="paragraph" w:styleId="Rodap">
    <w:name w:val="footer"/>
    <w:basedOn w:val="Normal"/>
    <w:link w:val="RodapChar"/>
    <w:uiPriority w:val="99"/>
    <w:unhideWhenUsed w:val="1"/>
    <w:rsid w:val="00A415B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A415BD"/>
    <w:rPr>
      <w:rFonts w:cs="Courier New" w:eastAsia="Times New Roman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F181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7EQDB7m9tc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7.png"/><Relationship Id="rId28" Type="http://schemas.openxmlformats.org/officeDocument/2006/relationships/image" Target="media/image1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hyperlink" Target="https://www.youtube.com/watch?v=uydMUmvS5Ec&amp;list=PL1OywHhklxPgljiVxhwdaFgf0L_Gd3GBB&amp;index=78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docs.oracle.com/javase/8/docs/api/" TargetMode="External"/><Relationship Id="rId10" Type="http://schemas.openxmlformats.org/officeDocument/2006/relationships/hyperlink" Target="https://www.devmedia.com.br/guia/linguagem-java/38169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SLjAlUy8t9zgd9UmJ/2Yw4Z+Yw==">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2019-11-27T23:17:00Z</dcterms:created>
  <dc:creator>Mauricio</dc:creator>
</cp:coreProperties>
</file>