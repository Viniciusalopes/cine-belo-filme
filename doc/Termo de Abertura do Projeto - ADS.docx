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CF" w:rsidRDefault="000425CF" w:rsidP="00EC085A"/>
    <w:p w:rsidR="00EC085A" w:rsidRDefault="00FE6FF8" w:rsidP="00151FEB">
      <w:pPr>
        <w:spacing w:line="360" w:lineRule="auto"/>
        <w:jc w:val="center"/>
        <w:rPr>
          <w:rFonts w:cs="Arial"/>
          <w:sz w:val="24"/>
          <w:szCs w:val="24"/>
        </w:rPr>
      </w:pPr>
      <w:bookmarkStart w:id="0" w:name="page25"/>
      <w:bookmarkEnd w:id="0"/>
      <w:r>
        <w:rPr>
          <w:rFonts w:cs="Arial"/>
          <w:noProof/>
          <w:sz w:val="24"/>
          <w:szCs w:val="24"/>
        </w:rPr>
        <w:drawing>
          <wp:inline distT="0" distB="0" distL="0" distR="0">
            <wp:extent cx="3562350" cy="10287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FACULDADE DE TECNOLOGIA DE DESENVOLVIMENTO GERENCIAL</w:t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SENAI – FATESG</w:t>
      </w:r>
    </w:p>
    <w:p w:rsidR="00151FEB" w:rsidRPr="00D627A3" w:rsidRDefault="00D627A3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  <w:r w:rsidRPr="00D627A3">
        <w:rPr>
          <w:rFonts w:cs="Arial"/>
          <w:sz w:val="24"/>
          <w:szCs w:val="24"/>
        </w:rPr>
        <w:t>CURSO SUPERIOR DE TECNOLOGIA EM LOGÍSTICA</w:t>
      </w: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39370A" w:rsidRDefault="00360DC1" w:rsidP="00810DE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GUSTAVO HENRIQUE RIBEIRO MARTINS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OLAIR SOARES DE ALMEIDA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VINICIUS ARAUJO LOPES</w:t>
      </w:r>
    </w:p>
    <w:p w:rsidR="00360DC1" w:rsidRDefault="00360DC1" w:rsidP="00360DC1">
      <w:pPr>
        <w:spacing w:line="360" w:lineRule="auto"/>
        <w:jc w:val="center"/>
        <w:rPr>
          <w:sz w:val="24"/>
          <w:szCs w:val="24"/>
        </w:rPr>
      </w:pPr>
    </w:p>
    <w:p w:rsidR="00D627A3" w:rsidRDefault="00D627A3" w:rsidP="00430ACA">
      <w:pPr>
        <w:spacing w:line="360" w:lineRule="auto"/>
        <w:jc w:val="center"/>
        <w:rPr>
          <w:sz w:val="24"/>
          <w:szCs w:val="24"/>
        </w:rPr>
      </w:pPr>
    </w:p>
    <w:p w:rsidR="00FF3D75" w:rsidRPr="00FF3D75" w:rsidRDefault="00FF3D75" w:rsidP="00430ACA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Pr="000C1B18" w:rsidRDefault="00810DE2" w:rsidP="00810DE2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810DE2">
      <w:pPr>
        <w:spacing w:line="360" w:lineRule="auto"/>
        <w:rPr>
          <w:color w:val="FF0000"/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810DE2" w:rsidRPr="00360DC1" w:rsidRDefault="00360DC1" w:rsidP="00810DE2">
      <w:pPr>
        <w:autoSpaceDE w:val="0"/>
        <w:autoSpaceDN w:val="0"/>
        <w:adjustRightInd w:val="0"/>
        <w:jc w:val="center"/>
        <w:rPr>
          <w:rFonts w:eastAsia="Calibri" w:cs="Arial"/>
          <w:b/>
          <w:sz w:val="32"/>
          <w:szCs w:val="32"/>
        </w:rPr>
      </w:pPr>
      <w:r w:rsidRPr="00360DC1">
        <w:rPr>
          <w:rFonts w:eastAsia="Calibri" w:cs="Arial"/>
          <w:b/>
          <w:sz w:val="32"/>
          <w:szCs w:val="32"/>
        </w:rPr>
        <w:t>CINEMA BELO FILME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69"/>
      </w:tblGrid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</w:tbl>
    <w:p w:rsidR="00151FEB" w:rsidRDefault="00151FEB" w:rsidP="00810DE2">
      <w:pPr>
        <w:spacing w:line="360" w:lineRule="auto"/>
        <w:outlineLvl w:val="0"/>
        <w:rPr>
          <w:b/>
          <w:sz w:val="24"/>
          <w:szCs w:val="24"/>
        </w:rPr>
      </w:pPr>
    </w:p>
    <w:p w:rsidR="0039370A" w:rsidRDefault="00151FEB" w:rsidP="00820B3F">
      <w:pPr>
        <w:tabs>
          <w:tab w:val="center" w:pos="4465"/>
          <w:tab w:val="left" w:pos="6315"/>
        </w:tabs>
        <w:spacing w:line="360" w:lineRule="auto"/>
        <w:outlineLvl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</w:p>
    <w:p w:rsidR="00820B3F" w:rsidRDefault="00820B3F" w:rsidP="00820B3F">
      <w:pPr>
        <w:tabs>
          <w:tab w:val="center" w:pos="4465"/>
          <w:tab w:val="left" w:pos="6315"/>
        </w:tabs>
        <w:spacing w:line="360" w:lineRule="auto"/>
        <w:outlineLvl w:val="0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9E3046">
      <w:pPr>
        <w:spacing w:line="360" w:lineRule="auto"/>
        <w:jc w:val="center"/>
        <w:rPr>
          <w:sz w:val="24"/>
          <w:szCs w:val="24"/>
        </w:rPr>
      </w:pPr>
      <w:r w:rsidRPr="000C1B18">
        <w:rPr>
          <w:sz w:val="24"/>
          <w:szCs w:val="24"/>
        </w:rPr>
        <w:t>GOIÂNIA,</w:t>
      </w:r>
      <w:r w:rsidR="00820B3F">
        <w:rPr>
          <w:sz w:val="24"/>
          <w:szCs w:val="24"/>
        </w:rPr>
        <w:t xml:space="preserve"> GO</w:t>
      </w:r>
    </w:p>
    <w:p w:rsidR="00A415BD" w:rsidRPr="00C25635" w:rsidRDefault="00360DC1" w:rsidP="00A415BD">
      <w:pPr>
        <w:spacing w:line="360" w:lineRule="auto"/>
        <w:jc w:val="center"/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>2019</w:t>
      </w:r>
      <w:r w:rsidR="00151FEB">
        <w:rPr>
          <w:sz w:val="24"/>
          <w:szCs w:val="24"/>
        </w:rPr>
        <w:br w:type="page"/>
      </w:r>
      <w:r w:rsidR="00A415BD" w:rsidRPr="00C25635">
        <w:rPr>
          <w:b/>
          <w:sz w:val="24"/>
          <w:szCs w:val="24"/>
        </w:rPr>
        <w:lastRenderedPageBreak/>
        <w:t xml:space="preserve"> 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4"/>
          <w:szCs w:val="24"/>
        </w:rPr>
      </w:pPr>
      <w:r w:rsidRPr="00C25635">
        <w:rPr>
          <w:b/>
          <w:sz w:val="24"/>
          <w:szCs w:val="24"/>
        </w:rPr>
        <w:t>SUMÁRIO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8"/>
          <w:szCs w:val="28"/>
        </w:rPr>
      </w:pPr>
    </w:p>
    <w:p w:rsidR="002E5893" w:rsidRPr="00770DB7" w:rsidRDefault="002E5893" w:rsidP="007729C6">
      <w:pPr>
        <w:spacing w:line="360" w:lineRule="auto"/>
        <w:ind w:right="-285"/>
        <w:jc w:val="both"/>
        <w:rPr>
          <w:rFonts w:cs="Arial"/>
          <w:b/>
          <w:sz w:val="24"/>
          <w:szCs w:val="24"/>
        </w:rPr>
      </w:pP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1. INTRODUÇÃO</w:t>
      </w:r>
      <w:r w:rsidR="000A07E7">
        <w:rPr>
          <w:rFonts w:cs="Arial"/>
          <w:b/>
          <w:sz w:val="24"/>
          <w:szCs w:val="24"/>
        </w:rPr>
        <w:t>/ JUSTIFICATIVA........</w:t>
      </w:r>
      <w:r w:rsidRPr="00770DB7">
        <w:rPr>
          <w:rFonts w:cs="Arial"/>
          <w:b/>
          <w:sz w:val="24"/>
          <w:szCs w:val="24"/>
        </w:rPr>
        <w:t>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.......</w:t>
      </w:r>
      <w:r w:rsidR="0094356D">
        <w:rPr>
          <w:rFonts w:cs="Arial"/>
          <w:b/>
          <w:sz w:val="24"/>
          <w:szCs w:val="24"/>
        </w:rPr>
        <w:t>3</w:t>
      </w:r>
    </w:p>
    <w:p w:rsidR="00151FEB" w:rsidRPr="00770DB7" w:rsidRDefault="000A07E7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2. OBJETIVOS.....................</w:t>
      </w:r>
      <w:r w:rsidR="006C6626" w:rsidRPr="00770DB7">
        <w:rPr>
          <w:rFonts w:cs="Arial"/>
          <w:b/>
          <w:sz w:val="24"/>
          <w:szCs w:val="24"/>
        </w:rPr>
        <w:t>.........................................</w:t>
      </w:r>
      <w:r w:rsidR="006C6626" w:rsidRPr="00770DB7">
        <w:rPr>
          <w:rFonts w:cs="Arial"/>
          <w:b/>
          <w:color w:val="FF0000"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................................</w:t>
      </w:r>
      <w:r w:rsidR="00D822AA">
        <w:rPr>
          <w:rFonts w:cs="Arial"/>
          <w:b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</w:t>
      </w:r>
      <w:r w:rsidR="003C06E9">
        <w:rPr>
          <w:rFonts w:cs="Arial"/>
          <w:b/>
          <w:sz w:val="24"/>
          <w:szCs w:val="24"/>
        </w:rPr>
        <w:t>..</w:t>
      </w:r>
      <w:r w:rsidR="008666D1" w:rsidRPr="00770DB7">
        <w:rPr>
          <w:rFonts w:cs="Arial"/>
          <w:b/>
          <w:sz w:val="24"/>
          <w:szCs w:val="24"/>
        </w:rPr>
        <w:t>.....</w:t>
      </w:r>
      <w:r w:rsidR="006C6626" w:rsidRPr="00770DB7">
        <w:rPr>
          <w:rFonts w:cs="Arial"/>
          <w:b/>
          <w:sz w:val="24"/>
          <w:szCs w:val="24"/>
        </w:rPr>
        <w:t>..</w:t>
      </w:r>
      <w:r w:rsidR="0094356D">
        <w:rPr>
          <w:rFonts w:cs="Arial"/>
          <w:b/>
          <w:sz w:val="24"/>
          <w:szCs w:val="24"/>
        </w:rPr>
        <w:t>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</w:t>
      </w:r>
      <w:r w:rsidRPr="009F1811">
        <w:rPr>
          <w:rFonts w:cs="Arial"/>
          <w:bCs/>
          <w:sz w:val="24"/>
          <w:szCs w:val="24"/>
        </w:rPr>
        <w:t>2.1 Objetivo Geral.........................................................................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.............3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 w:rsidRPr="009F1811">
        <w:rPr>
          <w:rFonts w:cs="Arial"/>
          <w:bCs/>
          <w:sz w:val="24"/>
          <w:szCs w:val="24"/>
        </w:rPr>
        <w:t xml:space="preserve">           2.2 Objetivos Específicos............................................................</w:t>
      </w:r>
      <w:r>
        <w:rPr>
          <w:rFonts w:cs="Arial"/>
          <w:bCs/>
          <w:sz w:val="24"/>
          <w:szCs w:val="24"/>
        </w:rPr>
        <w:t>...</w:t>
      </w:r>
      <w:r w:rsidRPr="009F1811">
        <w:rPr>
          <w:rFonts w:cs="Arial"/>
          <w:bCs/>
          <w:sz w:val="24"/>
          <w:szCs w:val="24"/>
        </w:rPr>
        <w:t>.................3</w:t>
      </w: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 xml:space="preserve">3. </w:t>
      </w:r>
      <w:r w:rsidR="006C6626" w:rsidRPr="00770DB7">
        <w:rPr>
          <w:rFonts w:cs="Arial"/>
          <w:b/>
          <w:sz w:val="24"/>
          <w:szCs w:val="24"/>
        </w:rPr>
        <w:t>IMPLEMENTAÇÃO</w:t>
      </w:r>
      <w:r w:rsidR="000A07E7">
        <w:rPr>
          <w:rFonts w:cs="Arial"/>
          <w:b/>
          <w:sz w:val="24"/>
          <w:szCs w:val="24"/>
        </w:rPr>
        <w:t xml:space="preserve"> DO PROJETO</w:t>
      </w:r>
      <w:r w:rsidR="006C6626" w:rsidRPr="00770DB7">
        <w:rPr>
          <w:rFonts w:cs="Arial"/>
          <w:b/>
          <w:sz w:val="24"/>
          <w:szCs w:val="24"/>
        </w:rPr>
        <w:t>.........................</w:t>
      </w:r>
      <w:r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........................</w:t>
      </w:r>
      <w:r w:rsidRPr="00770DB7">
        <w:rPr>
          <w:rFonts w:cs="Arial"/>
          <w:b/>
          <w:sz w:val="24"/>
          <w:szCs w:val="24"/>
        </w:rPr>
        <w:t>..</w:t>
      </w:r>
      <w:r w:rsidR="006C6626" w:rsidRPr="00770DB7">
        <w:rPr>
          <w:rFonts w:cs="Arial"/>
          <w:b/>
          <w:sz w:val="24"/>
          <w:szCs w:val="24"/>
        </w:rPr>
        <w:t>..</w:t>
      </w:r>
      <w:r w:rsidR="00C80957">
        <w:rPr>
          <w:rFonts w:cs="Arial"/>
          <w:b/>
          <w:sz w:val="24"/>
          <w:szCs w:val="24"/>
        </w:rPr>
        <w:t>3</w:t>
      </w:r>
    </w:p>
    <w:p w:rsidR="000519A5" w:rsidRPr="00F8344F" w:rsidRDefault="000519A5" w:rsidP="007729C6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F8344F">
        <w:rPr>
          <w:rFonts w:cs="Arial"/>
          <w:sz w:val="24"/>
          <w:szCs w:val="24"/>
        </w:rPr>
        <w:t>3.1-</w:t>
      </w:r>
      <w:r w:rsidR="0094356D">
        <w:rPr>
          <w:rFonts w:cs="Arial"/>
          <w:sz w:val="24"/>
          <w:szCs w:val="24"/>
        </w:rPr>
        <w:t xml:space="preserve"> </w:t>
      </w:r>
      <w:r w:rsidR="00C80957">
        <w:rPr>
          <w:rFonts w:cs="Arial"/>
          <w:sz w:val="24"/>
          <w:szCs w:val="24"/>
        </w:rPr>
        <w:t>Engenharia de Soft</w:t>
      </w:r>
      <w:r w:rsidR="00D822AA">
        <w:rPr>
          <w:rFonts w:cs="Arial"/>
          <w:sz w:val="24"/>
          <w:szCs w:val="24"/>
        </w:rPr>
        <w:t>ware</w:t>
      </w:r>
      <w:r w:rsidR="008D70D1" w:rsidRPr="00F8344F">
        <w:rPr>
          <w:rFonts w:cs="Arial"/>
          <w:sz w:val="24"/>
          <w:szCs w:val="24"/>
        </w:rPr>
        <w:t>.....</w:t>
      </w:r>
      <w:r w:rsidR="006C6626" w:rsidRPr="00F8344F">
        <w:rPr>
          <w:rFonts w:cs="Arial"/>
          <w:sz w:val="24"/>
          <w:szCs w:val="24"/>
        </w:rPr>
        <w:t>.......................................</w:t>
      </w:r>
      <w:r w:rsidR="003C06E9" w:rsidRPr="00F8344F">
        <w:rPr>
          <w:rFonts w:cs="Arial"/>
          <w:sz w:val="24"/>
          <w:szCs w:val="24"/>
        </w:rPr>
        <w:t>...............</w:t>
      </w:r>
      <w:r w:rsidR="0094356D">
        <w:rPr>
          <w:rFonts w:cs="Arial"/>
          <w:sz w:val="24"/>
          <w:szCs w:val="24"/>
        </w:rPr>
        <w:t>.</w:t>
      </w:r>
      <w:r w:rsidR="003C06E9" w:rsidRPr="00F8344F">
        <w:rPr>
          <w:rFonts w:cs="Arial"/>
          <w:sz w:val="24"/>
          <w:szCs w:val="24"/>
        </w:rPr>
        <w:t>..............</w:t>
      </w:r>
      <w:r w:rsidR="006C6626" w:rsidRPr="00F8344F">
        <w:rPr>
          <w:rFonts w:cs="Arial"/>
          <w:sz w:val="24"/>
          <w:szCs w:val="24"/>
        </w:rPr>
        <w:t>.</w:t>
      </w:r>
      <w:r w:rsidR="00C80957">
        <w:rPr>
          <w:rFonts w:cs="Arial"/>
          <w:sz w:val="24"/>
          <w:szCs w:val="24"/>
        </w:rPr>
        <w:t>4</w:t>
      </w:r>
    </w:p>
    <w:p w:rsidR="00770DB7" w:rsidRPr="00F8344F" w:rsidRDefault="000519A5" w:rsidP="002352B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</w:rPr>
        <w:t>3.2-</w:t>
      </w:r>
      <w:r w:rsidR="00D822AA">
        <w:rPr>
          <w:rFonts w:ascii="Arial" w:hAnsi="Arial" w:cs="Arial"/>
        </w:rPr>
        <w:t xml:space="preserve"> Laboratório de Algoritmos e Programação</w:t>
      </w:r>
      <w:r w:rsidR="008D70D1" w:rsidRPr="00F8344F">
        <w:rPr>
          <w:rFonts w:ascii="Arial" w:hAnsi="Arial" w:cs="Arial"/>
          <w:color w:val="000000"/>
        </w:rPr>
        <w:t>.............................</w:t>
      </w:r>
      <w:r w:rsidR="00251A42" w:rsidRPr="00F8344F">
        <w:rPr>
          <w:rFonts w:ascii="Arial" w:hAnsi="Arial" w:cs="Arial"/>
          <w:color w:val="000000"/>
        </w:rPr>
        <w:t>..................</w:t>
      </w:r>
      <w:r w:rsidR="008D70D1" w:rsidRPr="00F8344F">
        <w:rPr>
          <w:rFonts w:ascii="Arial" w:hAnsi="Arial" w:cs="Arial"/>
          <w:color w:val="000000"/>
        </w:rPr>
        <w:t>.</w:t>
      </w:r>
      <w:r w:rsidR="00C80957">
        <w:rPr>
          <w:rFonts w:ascii="Arial" w:hAnsi="Arial" w:cs="Arial"/>
          <w:color w:val="000000"/>
        </w:rPr>
        <w:t>4</w:t>
      </w:r>
    </w:p>
    <w:p w:rsidR="008D70D1" w:rsidRPr="00F8344F" w:rsidRDefault="008D70D1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>
        <w:rPr>
          <w:rFonts w:ascii="Arial" w:hAnsi="Arial" w:cs="Arial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........</w:t>
      </w:r>
      <w:r w:rsidR="00A6455D" w:rsidRPr="00F8344F">
        <w:rPr>
          <w:rFonts w:ascii="Arial" w:hAnsi="Arial" w:cs="Arial"/>
        </w:rPr>
        <w:t>...................................................</w:t>
      </w:r>
      <w:r w:rsidR="00251A42" w:rsidRPr="00F8344F">
        <w:rPr>
          <w:rFonts w:ascii="Arial" w:hAnsi="Arial" w:cs="Arial"/>
        </w:rPr>
        <w:t>...</w:t>
      </w:r>
      <w:r w:rsidR="00D822AA">
        <w:rPr>
          <w:rFonts w:ascii="Arial" w:hAnsi="Arial" w:cs="Arial"/>
        </w:rPr>
        <w:t>.</w:t>
      </w:r>
      <w:r w:rsidR="00251A42" w:rsidRPr="00F8344F">
        <w:rPr>
          <w:rFonts w:ascii="Arial" w:hAnsi="Arial" w:cs="Arial"/>
        </w:rPr>
        <w:t>.</w:t>
      </w:r>
      <w:r w:rsidR="00402F17" w:rsidRPr="00F8344F">
        <w:rPr>
          <w:rFonts w:ascii="Arial" w:hAnsi="Arial" w:cs="Arial"/>
        </w:rPr>
        <w:t>.........</w:t>
      </w:r>
      <w:r w:rsidR="00C80957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</w:t>
      </w:r>
      <w:r w:rsidRPr="00F8344F">
        <w:rPr>
          <w:rFonts w:ascii="Arial" w:hAnsi="Arial" w:cs="Arial"/>
        </w:rPr>
        <w:t>.............</w:t>
      </w:r>
      <w:r w:rsidR="00251A42" w:rsidRPr="00F8344F">
        <w:rPr>
          <w:rFonts w:ascii="Arial" w:hAnsi="Arial" w:cs="Arial"/>
        </w:rPr>
        <w:t>...............................</w:t>
      </w:r>
      <w:r w:rsidR="00402F17" w:rsidRPr="00F8344F">
        <w:rPr>
          <w:rFonts w:ascii="Arial" w:hAnsi="Arial" w:cs="Arial"/>
        </w:rPr>
        <w:t>........</w:t>
      </w:r>
      <w:r w:rsidRPr="00F8344F">
        <w:rPr>
          <w:rFonts w:ascii="Arial" w:hAnsi="Arial" w:cs="Arial"/>
        </w:rPr>
        <w:t>.................</w:t>
      </w:r>
      <w:r w:rsidR="003C06E9" w:rsidRP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</w:t>
      </w:r>
      <w:r w:rsidR="00D822AA">
        <w:rPr>
          <w:rFonts w:ascii="Arial" w:hAnsi="Arial" w:cs="Arial"/>
        </w:rPr>
        <w:t>..</w:t>
      </w:r>
      <w:r w:rsidR="00251A42" w:rsidRPr="00F8344F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 w:rsidRPr="00D822AA">
        <w:rPr>
          <w:rStyle w:val="normaltextrun"/>
          <w:rFonts w:ascii="Arial" w:hAnsi="Arial" w:cs="Arial"/>
          <w:color w:val="000000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</w:rPr>
        <w:t>Lógica Matemática</w:t>
      </w:r>
      <w:r w:rsidR="00D822AA" w:rsidRPr="005127B2">
        <w:rPr>
          <w:rStyle w:val="eop"/>
          <w:rFonts w:ascii="Arial" w:hAnsi="Arial" w:cs="Arial"/>
          <w:color w:val="000000"/>
        </w:rPr>
        <w:t> </w:t>
      </w:r>
      <w:r w:rsidR="00D822AA">
        <w:rPr>
          <w:rStyle w:val="eop"/>
          <w:rFonts w:ascii="Arial" w:hAnsi="Arial" w:cs="Arial"/>
          <w:color w:val="000000"/>
        </w:rPr>
        <w:t>............</w:t>
      </w:r>
      <w:r w:rsidRPr="00F8344F">
        <w:rPr>
          <w:rFonts w:ascii="Arial" w:hAnsi="Arial" w:cs="Arial"/>
        </w:rPr>
        <w:t>..........................................</w:t>
      </w:r>
      <w:r w:rsidR="00402F17" w:rsidRPr="00F8344F">
        <w:rPr>
          <w:rFonts w:ascii="Arial" w:hAnsi="Arial" w:cs="Arial"/>
        </w:rPr>
        <w:t>..............</w:t>
      </w:r>
      <w:r w:rsidR="00251A42" w:rsidRPr="00F8344F">
        <w:rPr>
          <w:rFonts w:ascii="Arial" w:hAnsi="Arial" w:cs="Arial"/>
        </w:rPr>
        <w:t>.......</w:t>
      </w:r>
      <w:r w:rsid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....</w:t>
      </w:r>
      <w:r w:rsidR="00D822AA">
        <w:rPr>
          <w:rFonts w:ascii="Arial" w:hAnsi="Arial" w:cs="Arial"/>
        </w:rPr>
        <w:t>..4</w:t>
      </w:r>
    </w:p>
    <w:p w:rsidR="000519A5" w:rsidRPr="00770DB7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="00D822AA" w:rsidRPr="005127B2"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6C6626" w:rsidRPr="00F8344F">
        <w:rPr>
          <w:rFonts w:ascii="Arial" w:hAnsi="Arial" w:cs="Arial"/>
        </w:rPr>
        <w:t>..........</w:t>
      </w:r>
      <w:r w:rsidR="003C06E9" w:rsidRPr="00F8344F">
        <w:rPr>
          <w:rFonts w:ascii="Arial" w:hAnsi="Arial" w:cs="Arial"/>
        </w:rPr>
        <w:t>.......................</w:t>
      </w:r>
      <w:r w:rsidR="006C6626" w:rsidRPr="00F8344F">
        <w:rPr>
          <w:rFonts w:ascii="Arial" w:hAnsi="Arial" w:cs="Arial"/>
        </w:rPr>
        <w:t>..</w:t>
      </w:r>
      <w:r w:rsidR="00D822AA">
        <w:rPr>
          <w:rFonts w:ascii="Arial" w:hAnsi="Arial" w:cs="Arial"/>
        </w:rPr>
        <w:t>..4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4</w:t>
      </w:r>
      <w:r w:rsidR="009B0B0B">
        <w:rPr>
          <w:rFonts w:cs="Arial"/>
          <w:b/>
          <w:sz w:val="24"/>
          <w:szCs w:val="24"/>
        </w:rPr>
        <w:t>. RESULTADOS E CONCLUSÕES....</w:t>
      </w:r>
      <w:r w:rsidR="00151FEB" w:rsidRPr="00770DB7">
        <w:rPr>
          <w:rFonts w:cs="Arial"/>
          <w:b/>
          <w:sz w:val="24"/>
          <w:szCs w:val="24"/>
        </w:rPr>
        <w:t>...................</w:t>
      </w:r>
      <w:r w:rsidR="003C06E9">
        <w:rPr>
          <w:rFonts w:cs="Arial"/>
          <w:b/>
          <w:sz w:val="24"/>
          <w:szCs w:val="24"/>
        </w:rPr>
        <w:t>............................</w:t>
      </w:r>
      <w:r w:rsidR="00151FEB"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5</w:t>
      </w:r>
      <w:r w:rsidR="00151FEB" w:rsidRPr="00770DB7">
        <w:rPr>
          <w:rFonts w:cs="Arial"/>
          <w:b/>
          <w:sz w:val="24"/>
          <w:szCs w:val="24"/>
        </w:rPr>
        <w:t xml:space="preserve">. </w:t>
      </w:r>
      <w:r w:rsidR="003C06E9">
        <w:rPr>
          <w:rFonts w:cs="Arial"/>
          <w:b/>
          <w:sz w:val="24"/>
          <w:szCs w:val="24"/>
        </w:rPr>
        <w:t>REFERÊ</w:t>
      </w:r>
      <w:r w:rsidR="00402F17" w:rsidRPr="00770DB7">
        <w:rPr>
          <w:rFonts w:cs="Arial"/>
          <w:b/>
          <w:sz w:val="24"/>
          <w:szCs w:val="24"/>
        </w:rPr>
        <w:t xml:space="preserve">NCIAS </w:t>
      </w:r>
      <w:r w:rsidR="003C06E9">
        <w:rPr>
          <w:rFonts w:cs="Arial"/>
          <w:b/>
          <w:sz w:val="24"/>
          <w:szCs w:val="24"/>
        </w:rPr>
        <w:t>.</w:t>
      </w:r>
      <w:r w:rsidR="00402F17" w:rsidRPr="00770DB7">
        <w:rPr>
          <w:rFonts w:cs="Arial"/>
          <w:b/>
          <w:sz w:val="24"/>
          <w:szCs w:val="24"/>
        </w:rPr>
        <w:t>..........................</w:t>
      </w:r>
      <w:r w:rsidR="00151FEB" w:rsidRPr="00770DB7">
        <w:rPr>
          <w:rFonts w:cs="Arial"/>
          <w:b/>
          <w:sz w:val="24"/>
          <w:szCs w:val="24"/>
        </w:rPr>
        <w:t>......................................................................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9F1811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6. IMAGENS DO PROTÓTIPO ..................................................................................5</w:t>
      </w:r>
    </w:p>
    <w:p w:rsidR="00151FEB" w:rsidRPr="00F7792E" w:rsidRDefault="00151FEB" w:rsidP="00151FEB">
      <w:pPr>
        <w:spacing w:line="360" w:lineRule="auto"/>
        <w:ind w:right="-285"/>
        <w:jc w:val="both"/>
        <w:rPr>
          <w:b/>
          <w:sz w:val="24"/>
          <w:szCs w:val="28"/>
        </w:rPr>
      </w:pPr>
    </w:p>
    <w:p w:rsidR="00151FEB" w:rsidRDefault="00151FEB" w:rsidP="00151FEB">
      <w:pPr>
        <w:spacing w:line="360" w:lineRule="auto"/>
        <w:rPr>
          <w:b/>
          <w:sz w:val="32"/>
          <w:szCs w:val="32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  <w:sectPr w:rsidR="00151FEB" w:rsidSect="00131DEC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:rsidR="00151FEB" w:rsidRDefault="00151FEB" w:rsidP="00151FEB">
      <w:pPr>
        <w:spacing w:line="360" w:lineRule="auto"/>
        <w:jc w:val="both"/>
        <w:rPr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1</w:t>
      </w:r>
      <w:r w:rsidR="002E5893">
        <w:rPr>
          <w:b/>
          <w:sz w:val="24"/>
          <w:szCs w:val="24"/>
        </w:rPr>
        <w:t>.</w:t>
      </w:r>
      <w:r w:rsidRPr="00394F95">
        <w:rPr>
          <w:b/>
          <w:sz w:val="24"/>
          <w:szCs w:val="24"/>
        </w:rPr>
        <w:t xml:space="preserve"> INTRODUÇÃO</w:t>
      </w:r>
      <w:r w:rsidR="00451240">
        <w:rPr>
          <w:b/>
          <w:sz w:val="24"/>
          <w:szCs w:val="24"/>
        </w:rPr>
        <w:t xml:space="preserve"> /JUSTIFICATIVA</w:t>
      </w:r>
    </w:p>
    <w:p w:rsidR="00D755EE" w:rsidRDefault="00D755EE" w:rsidP="00D755EE">
      <w:pPr>
        <w:jc w:val="both"/>
        <w:rPr>
          <w:b/>
          <w:color w:val="FF0000"/>
          <w:sz w:val="24"/>
          <w:szCs w:val="24"/>
        </w:rPr>
      </w:pPr>
    </w:p>
    <w:p w:rsidR="00D755EE" w:rsidRDefault="002951F8" w:rsidP="00D755EE">
      <w:pPr>
        <w:jc w:val="both"/>
        <w:rPr>
          <w:rFonts w:cs="Arial"/>
          <w:sz w:val="24"/>
          <w:szCs w:val="24"/>
        </w:rPr>
      </w:pPr>
      <w:r>
        <w:rPr>
          <w:rFonts w:cs="Arial"/>
        </w:rPr>
        <w:t xml:space="preserve">              </w:t>
      </w:r>
      <w:r>
        <w:rPr>
          <w:rFonts w:cs="Arial"/>
          <w:sz w:val="24"/>
          <w:szCs w:val="24"/>
        </w:rPr>
        <w:t>O presente trabalho é sobre a automatização da bilheteria do Cinema Belo Filme.</w:t>
      </w:r>
    </w:p>
    <w:p w:rsidR="002951F8" w:rsidRPr="002951F8" w:rsidRDefault="002951F8" w:rsidP="00D755E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Fomos procurados pela direção do Cinema Belo Filme, para automatizar a compra de ingresso, com a </w:t>
      </w:r>
      <w:r w:rsidR="000C1097">
        <w:rPr>
          <w:rFonts w:cs="Arial"/>
          <w:sz w:val="24"/>
          <w:szCs w:val="24"/>
        </w:rPr>
        <w:t>intenção</w:t>
      </w:r>
      <w:r>
        <w:rPr>
          <w:rFonts w:cs="Arial"/>
          <w:sz w:val="24"/>
          <w:szCs w:val="24"/>
        </w:rPr>
        <w:t xml:space="preserve"> de agilizar</w:t>
      </w:r>
      <w:r w:rsidR="000C1097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</w:t>
      </w:r>
      <w:r w:rsidR="000C1097">
        <w:rPr>
          <w:rFonts w:cs="Arial"/>
          <w:sz w:val="24"/>
          <w:szCs w:val="24"/>
        </w:rPr>
        <w:t xml:space="preserve">facilitar e economizar recursos de pessoal. Com a nossa solução o cliente vai diminuir os gastos com a folha de pagamento, visto que o Software possui sistema de </w:t>
      </w:r>
      <w:r w:rsidR="00031536">
        <w:rPr>
          <w:rFonts w:cs="Arial"/>
          <w:sz w:val="24"/>
          <w:szCs w:val="24"/>
        </w:rPr>
        <w:t>autoatendimento</w:t>
      </w:r>
      <w:r w:rsidR="000C1097">
        <w:rPr>
          <w:rFonts w:cs="Arial"/>
          <w:sz w:val="24"/>
          <w:szCs w:val="24"/>
        </w:rPr>
        <w:t xml:space="preserve"> aos clientes.</w:t>
      </w:r>
    </w:p>
    <w:p w:rsidR="002951F8" w:rsidRDefault="002951F8" w:rsidP="00D755EE">
      <w:pPr>
        <w:jc w:val="both"/>
        <w:rPr>
          <w:rFonts w:cs="Arial"/>
        </w:rPr>
      </w:pPr>
      <w:r>
        <w:rPr>
          <w:rFonts w:cs="Arial"/>
        </w:rPr>
        <w:t xml:space="preserve">              </w:t>
      </w:r>
    </w:p>
    <w:p w:rsidR="00577DDC" w:rsidRDefault="002951F8" w:rsidP="001B0AEC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         </w:t>
      </w:r>
    </w:p>
    <w:p w:rsidR="00577DDC" w:rsidRDefault="00577DDC" w:rsidP="00151FEB">
      <w:pPr>
        <w:spacing w:line="360" w:lineRule="auto"/>
        <w:rPr>
          <w:b/>
          <w:sz w:val="24"/>
          <w:szCs w:val="24"/>
        </w:rPr>
      </w:pPr>
    </w:p>
    <w:p w:rsidR="00151FEB" w:rsidRDefault="00151FEB" w:rsidP="00151FEB">
      <w:pPr>
        <w:spacing w:line="360" w:lineRule="auto"/>
        <w:rPr>
          <w:b/>
          <w:sz w:val="24"/>
          <w:szCs w:val="24"/>
        </w:rPr>
      </w:pPr>
      <w:r w:rsidRPr="00AC3298">
        <w:rPr>
          <w:b/>
          <w:sz w:val="24"/>
          <w:szCs w:val="24"/>
        </w:rPr>
        <w:t>2</w:t>
      </w:r>
      <w:r w:rsidR="002E5893">
        <w:rPr>
          <w:b/>
          <w:sz w:val="24"/>
          <w:szCs w:val="24"/>
        </w:rPr>
        <w:t>.</w:t>
      </w:r>
      <w:r w:rsidRPr="00AC3298">
        <w:rPr>
          <w:b/>
          <w:sz w:val="24"/>
          <w:szCs w:val="24"/>
        </w:rPr>
        <w:t xml:space="preserve"> </w:t>
      </w:r>
      <w:r w:rsidR="00BA0F6D">
        <w:rPr>
          <w:b/>
          <w:sz w:val="24"/>
          <w:szCs w:val="24"/>
        </w:rPr>
        <w:t>OBJETIVOS</w:t>
      </w:r>
    </w:p>
    <w:p w:rsidR="00A7558F" w:rsidRDefault="00A7558F" w:rsidP="00151FEB">
      <w:pPr>
        <w:spacing w:line="360" w:lineRule="auto"/>
        <w:rPr>
          <w:b/>
          <w:sz w:val="24"/>
          <w:szCs w:val="24"/>
        </w:rPr>
      </w:pPr>
    </w:p>
    <w:p w:rsidR="00BA0F6D" w:rsidRDefault="00BA0F6D" w:rsidP="00151FE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 Objetivo Geral</w:t>
      </w:r>
    </w:p>
    <w:p w:rsidR="000C1097" w:rsidRPr="000C1097" w:rsidRDefault="000C1097" w:rsidP="00151FEB">
      <w:pPr>
        <w:spacing w:line="36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F063C0" w:rsidRPr="00F063C0">
        <w:rPr>
          <w:bCs/>
          <w:sz w:val="24"/>
          <w:szCs w:val="24"/>
        </w:rPr>
        <w:t>Construir um software para a</w:t>
      </w:r>
      <w:r>
        <w:rPr>
          <w:bCs/>
          <w:sz w:val="24"/>
          <w:szCs w:val="24"/>
        </w:rPr>
        <w:t>utomatizar a Bilheteria do Cinema Belo Filme</w:t>
      </w:r>
      <w:r w:rsidR="0094356D">
        <w:rPr>
          <w:bCs/>
          <w:sz w:val="24"/>
          <w:szCs w:val="24"/>
        </w:rPr>
        <w:t>.</w:t>
      </w:r>
    </w:p>
    <w:p w:rsidR="000C1097" w:rsidRDefault="000C1097" w:rsidP="00151FEB">
      <w:pPr>
        <w:spacing w:line="360" w:lineRule="auto"/>
        <w:rPr>
          <w:b/>
          <w:sz w:val="24"/>
          <w:szCs w:val="24"/>
        </w:rPr>
      </w:pPr>
    </w:p>
    <w:p w:rsidR="00BA0F6D" w:rsidRDefault="00BA0F6D" w:rsidP="00151FE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 Objetivos Específicos</w:t>
      </w:r>
    </w:p>
    <w:p w:rsidR="00555163" w:rsidRP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 w:rsidRPr="00835AEB">
        <w:rPr>
          <w:bCs/>
          <w:sz w:val="24"/>
          <w:szCs w:val="24"/>
        </w:rPr>
        <w:t>Construir código do programa.</w:t>
      </w:r>
    </w:p>
    <w:p w:rsid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 w:rsidRPr="00835AEB">
        <w:rPr>
          <w:bCs/>
          <w:sz w:val="24"/>
          <w:szCs w:val="24"/>
        </w:rPr>
        <w:t>Modelar o projeto.</w:t>
      </w:r>
    </w:p>
    <w:p w:rsid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>Redigir Documentação.</w:t>
      </w:r>
    </w:p>
    <w:p w:rsidR="00835AEB" w:rsidRP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Implementar </w:t>
      </w:r>
      <w:r w:rsidR="00B14107">
        <w:rPr>
          <w:bCs/>
          <w:sz w:val="24"/>
          <w:szCs w:val="24"/>
        </w:rPr>
        <w:t xml:space="preserve">ambiente </w:t>
      </w:r>
      <w:r>
        <w:rPr>
          <w:bCs/>
          <w:sz w:val="24"/>
          <w:szCs w:val="24"/>
        </w:rPr>
        <w:t>Gr</w:t>
      </w:r>
      <w:r w:rsidR="00F52329">
        <w:rPr>
          <w:bCs/>
          <w:sz w:val="24"/>
          <w:szCs w:val="24"/>
        </w:rPr>
        <w:t>á</w:t>
      </w:r>
      <w:r>
        <w:rPr>
          <w:bCs/>
          <w:sz w:val="24"/>
          <w:szCs w:val="24"/>
        </w:rPr>
        <w:t>fico.</w:t>
      </w:r>
    </w:p>
    <w:p w:rsidR="00A7558F" w:rsidRDefault="00835AEB" w:rsidP="00835AEB">
      <w:pPr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</w:p>
    <w:p w:rsidR="006253B0" w:rsidRDefault="006253B0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3. IMPLEMENTAÇÃO</w:t>
      </w:r>
      <w:r w:rsidR="00451240">
        <w:rPr>
          <w:rFonts w:cs="Arial"/>
          <w:b/>
          <w:sz w:val="24"/>
          <w:szCs w:val="24"/>
        </w:rPr>
        <w:t xml:space="preserve"> DO PROJETO</w:t>
      </w:r>
    </w:p>
    <w:p w:rsidR="00221DDC" w:rsidRPr="005127B2" w:rsidRDefault="00221DDC" w:rsidP="006253B0">
      <w:pPr>
        <w:spacing w:line="360" w:lineRule="auto"/>
        <w:jc w:val="both"/>
        <w:rPr>
          <w:rFonts w:cs="Arial"/>
          <w:b/>
          <w:color w:val="FF0000"/>
          <w:sz w:val="24"/>
          <w:szCs w:val="24"/>
        </w:rPr>
      </w:pPr>
    </w:p>
    <w:p w:rsidR="00B231EF" w:rsidRDefault="00B921D1" w:rsidP="00B231EF">
      <w:pPr>
        <w:spacing w:line="360" w:lineRule="auto"/>
        <w:jc w:val="both"/>
        <w:rPr>
          <w:rFonts w:cs="Arial"/>
          <w:sz w:val="24"/>
          <w:szCs w:val="24"/>
        </w:rPr>
      </w:pPr>
      <w:r w:rsidRPr="005127B2">
        <w:rPr>
          <w:rFonts w:cs="Arial"/>
          <w:sz w:val="24"/>
          <w:szCs w:val="24"/>
        </w:rPr>
        <w:t xml:space="preserve">3. </w:t>
      </w:r>
      <w:r w:rsidR="007A49E5" w:rsidRPr="005127B2">
        <w:rPr>
          <w:rFonts w:cs="Arial"/>
          <w:sz w:val="24"/>
          <w:szCs w:val="24"/>
        </w:rPr>
        <w:t>O software</w:t>
      </w:r>
      <w:r w:rsidR="006253B0" w:rsidRPr="005127B2">
        <w:rPr>
          <w:rFonts w:cs="Arial"/>
          <w:sz w:val="24"/>
          <w:szCs w:val="24"/>
        </w:rPr>
        <w:t xml:space="preserve"> </w:t>
      </w:r>
    </w:p>
    <w:p w:rsidR="00835AEB" w:rsidRDefault="00835AEB" w:rsidP="00B231EF">
      <w:pPr>
        <w:spacing w:line="360" w:lineRule="auto"/>
        <w:jc w:val="both"/>
        <w:rPr>
          <w:rFonts w:cs="Arial"/>
          <w:sz w:val="24"/>
          <w:szCs w:val="24"/>
        </w:rPr>
      </w:pPr>
    </w:p>
    <w:p w:rsidR="00835AEB" w:rsidRPr="00263C12" w:rsidRDefault="00835AEB" w:rsidP="00835AE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</w:t>
      </w:r>
      <w:r w:rsidRPr="00263C12">
        <w:rPr>
          <w:bCs/>
          <w:sz w:val="24"/>
          <w:szCs w:val="24"/>
        </w:rPr>
        <w:t>O software permite acesso ao cliente e ao administrador do sistema</w:t>
      </w:r>
      <w:r>
        <w:rPr>
          <w:bCs/>
          <w:sz w:val="24"/>
          <w:szCs w:val="24"/>
        </w:rPr>
        <w:t>.</w:t>
      </w:r>
    </w:p>
    <w:p w:rsidR="00835AEB" w:rsidRPr="00913844" w:rsidRDefault="00835AEB" w:rsidP="00835AEB">
      <w:pPr>
        <w:autoSpaceDE w:val="0"/>
        <w:autoSpaceDN w:val="0"/>
        <w:adjustRightInd w:val="0"/>
        <w:jc w:val="both"/>
        <w:rPr>
          <w:rFonts w:eastAsia="Calibri" w:cs="Arial"/>
          <w:color w:val="FF0000"/>
          <w:sz w:val="24"/>
          <w:szCs w:val="24"/>
        </w:rPr>
      </w:pPr>
      <w:r>
        <w:rPr>
          <w:rFonts w:eastAsia="Calibri" w:cs="Arial"/>
          <w:color w:val="000000"/>
          <w:sz w:val="24"/>
          <w:szCs w:val="24"/>
        </w:rPr>
        <w:tab/>
        <w:t>O Cliente tem acesso informando o número de CPF, aos filmes que estão em cartaz com nome e horário da sessão.</w:t>
      </w:r>
    </w:p>
    <w:p w:rsidR="00835AEB" w:rsidRDefault="00835AEB" w:rsidP="00835A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Ao escolher o filme, o cliente visualiza as poltronas disponíveis para compra. Se cliente já comprou um ingresso, ele pode reimprimir o(s) seu(s) ingresso(s), devolve-lo(s), ou comprar mais ingressos, escolhendo se vai pagar meia entrada ou inteira.</w:t>
      </w:r>
    </w:p>
    <w:p w:rsidR="00835AEB" w:rsidRPr="00913844" w:rsidRDefault="00835AEB" w:rsidP="00835AEB">
      <w:pPr>
        <w:autoSpaceDE w:val="0"/>
        <w:autoSpaceDN w:val="0"/>
        <w:adjustRightInd w:val="0"/>
        <w:jc w:val="both"/>
        <w:rPr>
          <w:rFonts w:eastAsia="Calibri" w:cs="Arial"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O a</w:t>
      </w:r>
      <w:r>
        <w:rPr>
          <w:rFonts w:eastAsia="Calibri" w:cs="Arial"/>
          <w:color w:val="000000"/>
          <w:sz w:val="24"/>
          <w:szCs w:val="24"/>
        </w:rPr>
        <w:t>dministrador tem acesso informando sua senha, aos filmes que estão em cartaz com nome e horário da sessão, assim como o cliente.</w:t>
      </w:r>
    </w:p>
    <w:p w:rsidR="00835AEB" w:rsidRDefault="00835AEB" w:rsidP="00835A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Ao escolher o filme, o administrador visualiza as poltronas disponíveis para venda, e as poltronas vendidas identificadas por cores de acordo com o tipo da entrada: vermelha pra inteiras, laranjas para meia entrada. O administrador pode </w:t>
      </w:r>
      <w:r>
        <w:rPr>
          <w:sz w:val="24"/>
          <w:szCs w:val="24"/>
        </w:rPr>
        <w:lastRenderedPageBreak/>
        <w:t>reimprimir ou devolver ingressos de qualquer cliente. Pode vender mais ingressos, escolhendo as opções meia entrada ou inteira.</w:t>
      </w:r>
    </w:p>
    <w:p w:rsidR="00835AEB" w:rsidRDefault="00835AEB" w:rsidP="00835A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administrador também pode visualizar um relatório, por sessão e filme, com os totais de vendas meias entradas e inteiras, por quantidade e por valor, além da totalização das vendas do cinema. O relatório pode ser ordenado da forma como administrador desejar.</w:t>
      </w:r>
    </w:p>
    <w:p w:rsidR="005127B2" w:rsidRPr="005127B2" w:rsidRDefault="005127B2" w:rsidP="00B231EF">
      <w:pPr>
        <w:spacing w:line="360" w:lineRule="auto"/>
        <w:jc w:val="both"/>
        <w:rPr>
          <w:rFonts w:cs="Arial"/>
          <w:sz w:val="24"/>
          <w:szCs w:val="24"/>
        </w:rPr>
      </w:pPr>
    </w:p>
    <w:p w:rsidR="005127B2" w:rsidRDefault="00B921D1" w:rsidP="00B921D1">
      <w:pPr>
        <w:spacing w:line="360" w:lineRule="auto"/>
        <w:jc w:val="both"/>
        <w:rPr>
          <w:rFonts w:cs="Arial"/>
          <w:color w:val="000000"/>
          <w:sz w:val="24"/>
          <w:szCs w:val="24"/>
        </w:rPr>
      </w:pPr>
      <w:r w:rsidRPr="005127B2">
        <w:rPr>
          <w:rFonts w:cs="Arial"/>
          <w:sz w:val="24"/>
          <w:szCs w:val="24"/>
        </w:rPr>
        <w:t>3.1</w:t>
      </w:r>
      <w:r w:rsidR="00B231EF" w:rsidRPr="005127B2">
        <w:rPr>
          <w:rFonts w:cs="Arial"/>
          <w:sz w:val="24"/>
          <w:szCs w:val="24"/>
        </w:rPr>
        <w:t xml:space="preserve"> </w:t>
      </w:r>
      <w:r w:rsidR="007A49E5" w:rsidRPr="005127B2">
        <w:rPr>
          <w:rStyle w:val="normaltextrun"/>
          <w:rFonts w:cs="Arial"/>
          <w:color w:val="000000"/>
          <w:sz w:val="24"/>
          <w:szCs w:val="24"/>
        </w:rPr>
        <w:t>Engenharia de Software</w:t>
      </w:r>
      <w:r w:rsidR="007A49E5" w:rsidRPr="005127B2">
        <w:rPr>
          <w:rStyle w:val="eop"/>
          <w:rFonts w:cs="Arial"/>
          <w:color w:val="000000"/>
          <w:sz w:val="24"/>
          <w:szCs w:val="24"/>
        </w:rPr>
        <w:t> </w:t>
      </w:r>
      <w:r w:rsidR="006253B0" w:rsidRPr="005127B2">
        <w:rPr>
          <w:rFonts w:cs="Arial"/>
          <w:color w:val="000000"/>
          <w:sz w:val="24"/>
          <w:szCs w:val="24"/>
        </w:rPr>
        <w:t xml:space="preserve">   </w:t>
      </w:r>
    </w:p>
    <w:p w:rsidR="00C80957" w:rsidRDefault="006253B0" w:rsidP="00C80957">
      <w:pPr>
        <w:rPr>
          <w:rFonts w:cs="Arial"/>
          <w:sz w:val="24"/>
          <w:szCs w:val="24"/>
        </w:rPr>
      </w:pPr>
      <w:r w:rsidRPr="00C80957">
        <w:rPr>
          <w:color w:val="000000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</w:t>
      </w:r>
      <w:r w:rsidR="00F52329" w:rsidRPr="00C80957">
        <w:rPr>
          <w:color w:val="000000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  <w:r w:rsidR="005437DE" w:rsidRPr="00C80957">
        <w:rPr>
          <w:rFonts w:cs="Arial"/>
          <w:sz w:val="24"/>
          <w:szCs w:val="24"/>
        </w:rPr>
        <w:t>Na engenharia de Software tivemos como ferramenta</w:t>
      </w:r>
      <w:r w:rsidR="00C80957">
        <w:rPr>
          <w:rFonts w:cs="Arial"/>
          <w:sz w:val="24"/>
          <w:szCs w:val="24"/>
        </w:rPr>
        <w:t>s</w:t>
      </w:r>
      <w:r w:rsidR="005437DE" w:rsidRPr="00C80957">
        <w:rPr>
          <w:rFonts w:cs="Arial"/>
          <w:sz w:val="24"/>
          <w:szCs w:val="24"/>
        </w:rPr>
        <w:t xml:space="preserve"> utilizada</w:t>
      </w:r>
      <w:r w:rsidR="00C80957">
        <w:rPr>
          <w:rFonts w:cs="Arial"/>
          <w:sz w:val="24"/>
          <w:szCs w:val="24"/>
        </w:rPr>
        <w:t>s</w:t>
      </w:r>
      <w:r w:rsidR="005437DE" w:rsidRPr="00C80957">
        <w:rPr>
          <w:rFonts w:cs="Arial"/>
          <w:sz w:val="24"/>
          <w:szCs w:val="24"/>
        </w:rPr>
        <w:t xml:space="preserve"> o Gantt para construção do Gráfico de Gantt</w:t>
      </w:r>
      <w:r w:rsidR="00C80957">
        <w:rPr>
          <w:rFonts w:cs="Arial"/>
          <w:sz w:val="24"/>
          <w:szCs w:val="24"/>
        </w:rPr>
        <w:t xml:space="preserve"> e yED graph</w:t>
      </w:r>
      <w:r w:rsidR="00D822AA">
        <w:rPr>
          <w:rFonts w:cs="Arial"/>
          <w:sz w:val="24"/>
          <w:szCs w:val="24"/>
        </w:rPr>
        <w:t xml:space="preserve"> editor</w:t>
      </w:r>
      <w:r w:rsidR="00C80957">
        <w:rPr>
          <w:rFonts w:cs="Arial"/>
          <w:sz w:val="24"/>
          <w:szCs w:val="24"/>
        </w:rPr>
        <w:t xml:space="preserve"> para modelagem do projeto.</w:t>
      </w:r>
      <w:r w:rsidR="005437DE" w:rsidRPr="00C80957">
        <w:rPr>
          <w:rFonts w:cs="Arial"/>
          <w:sz w:val="24"/>
          <w:szCs w:val="24"/>
        </w:rPr>
        <w:t xml:space="preserve"> Como metodologia ágil, usamos a metodologia DAS (</w:t>
      </w:r>
      <w:r w:rsidR="005437DE" w:rsidRPr="00C80957">
        <w:rPr>
          <w:rFonts w:cs="Arial"/>
          <w:sz w:val="24"/>
          <w:szCs w:val="24"/>
        </w:rPr>
        <w:t>Adaptative Software Development</w:t>
      </w:r>
      <w:r w:rsidR="005437DE" w:rsidRPr="00C80957">
        <w:rPr>
          <w:rFonts w:cs="Arial"/>
          <w:sz w:val="24"/>
          <w:szCs w:val="24"/>
        </w:rPr>
        <w:t>)</w:t>
      </w:r>
      <w:r w:rsidR="00B14107">
        <w:rPr>
          <w:rFonts w:cs="Arial"/>
          <w:sz w:val="24"/>
          <w:szCs w:val="24"/>
        </w:rPr>
        <w:t xml:space="preserve"> baseada em </w:t>
      </w:r>
      <w:r w:rsidR="005437DE" w:rsidRPr="00C80957">
        <w:rPr>
          <w:rFonts w:cs="Arial"/>
          <w:sz w:val="24"/>
          <w:szCs w:val="24"/>
        </w:rPr>
        <w:t xml:space="preserve">aprendizado, especulação e colaboração. </w:t>
      </w:r>
    </w:p>
    <w:p w:rsidR="005437DE" w:rsidRPr="00C80957" w:rsidRDefault="005437DE" w:rsidP="00B921D1">
      <w:pPr>
        <w:spacing w:line="360" w:lineRule="auto"/>
        <w:jc w:val="both"/>
        <w:rPr>
          <w:rFonts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3.2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Laboratório de Algoritmos e Programação</w:t>
      </w:r>
    </w:p>
    <w:p w:rsidR="005127B2" w:rsidRDefault="005437DE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Para construção do código </w:t>
      </w:r>
      <w:r w:rsidR="00C80957">
        <w:rPr>
          <w:rFonts w:ascii="Arial" w:hAnsi="Arial" w:cs="Arial"/>
          <w:color w:val="000000"/>
        </w:rPr>
        <w:t xml:space="preserve">e interface gráfica </w:t>
      </w:r>
      <w:r>
        <w:rPr>
          <w:rFonts w:ascii="Arial" w:hAnsi="Arial" w:cs="Arial"/>
          <w:color w:val="000000"/>
        </w:rPr>
        <w:t>usamos a</w:t>
      </w:r>
      <w:r w:rsidR="00B14107" w:rsidRPr="00B14107">
        <w:rPr>
          <w:rFonts w:ascii="Arial" w:hAnsi="Arial" w:cs="Arial"/>
          <w:color w:val="000000"/>
        </w:rPr>
        <w:t xml:space="preserve"> </w:t>
      </w:r>
      <w:r w:rsidR="00B14107">
        <w:rPr>
          <w:rFonts w:ascii="Arial" w:hAnsi="Arial" w:cs="Arial"/>
          <w:color w:val="000000"/>
        </w:rPr>
        <w:t>Netbeans IDE 8.0.1</w:t>
      </w:r>
      <w:r w:rsidR="00C8095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C80957">
        <w:rPr>
          <w:rFonts w:ascii="Arial" w:hAnsi="Arial" w:cs="Arial"/>
          <w:color w:val="000000"/>
        </w:rPr>
        <w:t>com a linguagem Java.</w:t>
      </w:r>
    </w:p>
    <w:p w:rsidR="00C80957" w:rsidRPr="005127B2" w:rsidRDefault="00C8095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3.3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</w:p>
    <w:p w:rsidR="00C80957" w:rsidRDefault="00C80957" w:rsidP="00C8095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>Para construção do código e interface gráfica usamos a Netbeans</w:t>
      </w:r>
      <w:r>
        <w:rPr>
          <w:rFonts w:ascii="Arial" w:hAnsi="Arial" w:cs="Arial"/>
          <w:color w:val="000000"/>
        </w:rPr>
        <w:t xml:space="preserve"> IDE 8.0.1</w:t>
      </w:r>
      <w:r>
        <w:rPr>
          <w:rFonts w:ascii="Arial" w:hAnsi="Arial" w:cs="Arial"/>
          <w:color w:val="000000"/>
        </w:rPr>
        <w:t xml:space="preserve">, com </w:t>
      </w:r>
      <w:r w:rsidR="00D822AA">
        <w:rPr>
          <w:rFonts w:ascii="Arial" w:hAnsi="Arial" w:cs="Arial"/>
          <w:color w:val="000000"/>
        </w:rPr>
        <w:t>a linguagem de programação</w:t>
      </w:r>
      <w:r>
        <w:rPr>
          <w:rFonts w:ascii="Arial" w:hAnsi="Arial" w:cs="Arial"/>
          <w:color w:val="000000"/>
        </w:rPr>
        <w:t xml:space="preserve"> Java.</w:t>
      </w:r>
    </w:p>
    <w:p w:rsidR="00C80957" w:rsidRPr="005127B2" w:rsidRDefault="00C80957" w:rsidP="00C8095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3.4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</w:p>
    <w:p w:rsidR="005127B2" w:rsidRDefault="00C8095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Usamos operações matemáticas</w:t>
      </w:r>
      <w:r w:rsidR="00D822AA">
        <w:rPr>
          <w:rFonts w:ascii="Arial" w:hAnsi="Arial" w:cs="Arial"/>
          <w:color w:val="000000"/>
        </w:rPr>
        <w:t xml:space="preserve"> </w:t>
      </w:r>
      <w:r w:rsidR="00B14107">
        <w:rPr>
          <w:rFonts w:ascii="Arial" w:hAnsi="Arial" w:cs="Arial"/>
          <w:color w:val="000000"/>
        </w:rPr>
        <w:t>para cálculo de relatórios, elaboração de matrizes e armazenamento de dados na memória.</w:t>
      </w:r>
    </w:p>
    <w:p w:rsidR="00B14107" w:rsidRPr="005127B2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6253B0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5127B2">
        <w:rPr>
          <w:rFonts w:ascii="Arial" w:hAnsi="Arial" w:cs="Arial"/>
          <w:color w:val="000000"/>
        </w:rPr>
        <w:t>3.5</w:t>
      </w:r>
      <w:r w:rsidR="006253B0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</w:rPr>
        <w:t>Lógica Matemática</w:t>
      </w:r>
      <w:r w:rsidR="00F56641" w:rsidRPr="005127B2">
        <w:rPr>
          <w:rStyle w:val="eop"/>
          <w:rFonts w:ascii="Arial" w:hAnsi="Arial" w:cs="Arial"/>
          <w:color w:val="000000"/>
        </w:rPr>
        <w:t> </w:t>
      </w:r>
    </w:p>
    <w:p w:rsidR="00B14107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Usamos operadores lógicos, estruturas condicionais simples e compostas e estruturas de repetição com testes lógicos.</w:t>
      </w:r>
    </w:p>
    <w:p w:rsidR="00B14107" w:rsidRPr="005127B2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03DD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5127B2">
        <w:rPr>
          <w:rFonts w:ascii="Arial" w:hAnsi="Arial" w:cs="Arial"/>
        </w:rPr>
        <w:t xml:space="preserve">3.6 </w:t>
      </w:r>
      <w:r w:rsidRPr="005127B2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Pr="005127B2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B14107" w:rsidRPr="005127B2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Usamos os conceitos de armazenamento em memória permanente e volátil, velocidade de processamento </w:t>
      </w:r>
      <w:r w:rsidR="00031536">
        <w:rPr>
          <w:rFonts w:ascii="Arial" w:hAnsi="Arial" w:cs="Arial"/>
        </w:rPr>
        <w:t>observando</w:t>
      </w:r>
      <w:r>
        <w:rPr>
          <w:rFonts w:ascii="Arial" w:hAnsi="Arial" w:cs="Arial"/>
        </w:rPr>
        <w:t xml:space="preserve"> a compilação do programa</w:t>
      </w:r>
      <w:r w:rsidR="00031536">
        <w:rPr>
          <w:rFonts w:ascii="Arial" w:hAnsi="Arial" w:cs="Arial"/>
        </w:rPr>
        <w:t xml:space="preserve"> além dos fundamentos triviais de dispositivos de entrada e de saída, tais como </w:t>
      </w:r>
      <w:r w:rsidR="00196028">
        <w:rPr>
          <w:rFonts w:ascii="Arial" w:hAnsi="Arial" w:cs="Arial"/>
        </w:rPr>
        <w:t>teclado,</w:t>
      </w:r>
      <w:r w:rsidR="00031536">
        <w:rPr>
          <w:rFonts w:ascii="Arial" w:hAnsi="Arial" w:cs="Arial"/>
        </w:rPr>
        <w:t xml:space="preserve"> </w:t>
      </w:r>
      <w:r w:rsidR="00196028">
        <w:rPr>
          <w:rFonts w:ascii="Arial" w:hAnsi="Arial" w:cs="Arial"/>
        </w:rPr>
        <w:t>mouse,</w:t>
      </w:r>
      <w:r w:rsidR="00031536">
        <w:rPr>
          <w:rFonts w:ascii="Arial" w:hAnsi="Arial" w:cs="Arial"/>
        </w:rPr>
        <w:t xml:space="preserve"> monitor e etc.</w:t>
      </w:r>
    </w:p>
    <w:p w:rsidR="00A03DDF" w:rsidRDefault="00A03DDF" w:rsidP="00A03DD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6253B0" w:rsidRDefault="00107461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4. RESULTADOS E CONCLUSÕES</w:t>
      </w:r>
    </w:p>
    <w:p w:rsidR="00031536" w:rsidRPr="009F1811" w:rsidRDefault="00031536" w:rsidP="009F1811">
      <w:pPr>
        <w:rPr>
          <w:sz w:val="24"/>
          <w:szCs w:val="24"/>
        </w:rPr>
      </w:pPr>
      <w:r>
        <w:t xml:space="preserve">            </w:t>
      </w:r>
      <w:r w:rsidRPr="009F1811">
        <w:rPr>
          <w:sz w:val="24"/>
          <w:szCs w:val="24"/>
        </w:rPr>
        <w:t xml:space="preserve">O cliente precisava se modernizar e entregamos um produto além das expectativas do cliente, funcional e de fácil implementação. </w:t>
      </w:r>
    </w:p>
    <w:p w:rsidR="00031536" w:rsidRPr="009F1811" w:rsidRDefault="00031536" w:rsidP="009F1811">
      <w:pPr>
        <w:rPr>
          <w:sz w:val="24"/>
          <w:szCs w:val="24"/>
        </w:rPr>
      </w:pPr>
      <w:r w:rsidRPr="009F1811">
        <w:rPr>
          <w:sz w:val="24"/>
          <w:szCs w:val="24"/>
        </w:rPr>
        <w:t xml:space="preserve">          O trabalho foi relevante para todos da equipe, devido às experiencias com prazos estabelecidos, metas, planejamentos e responsabilidades </w:t>
      </w:r>
      <w:r w:rsidR="009F1811" w:rsidRPr="009F1811">
        <w:rPr>
          <w:sz w:val="24"/>
          <w:szCs w:val="24"/>
        </w:rPr>
        <w:t>de todos.</w:t>
      </w:r>
    </w:p>
    <w:p w:rsidR="00031536" w:rsidRPr="009F1811" w:rsidRDefault="00031536" w:rsidP="009F1811">
      <w:pPr>
        <w:rPr>
          <w:sz w:val="24"/>
          <w:szCs w:val="24"/>
        </w:rPr>
      </w:pPr>
      <w:r w:rsidRPr="009F1811">
        <w:rPr>
          <w:sz w:val="24"/>
          <w:szCs w:val="24"/>
        </w:rPr>
        <w:t xml:space="preserve">      </w:t>
      </w:r>
    </w:p>
    <w:p w:rsidR="00031536" w:rsidRDefault="00031536" w:rsidP="006253B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      </w:t>
      </w:r>
    </w:p>
    <w:p w:rsidR="00A840B0" w:rsidRDefault="00AB2E85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5</w:t>
      </w:r>
      <w:r w:rsidR="00196028">
        <w:rPr>
          <w:rFonts w:cs="Arial"/>
          <w:b/>
          <w:sz w:val="24"/>
          <w:szCs w:val="24"/>
        </w:rPr>
        <w:t xml:space="preserve">. </w:t>
      </w:r>
      <w:r w:rsidR="006253B0">
        <w:rPr>
          <w:rFonts w:cs="Arial"/>
          <w:b/>
          <w:sz w:val="24"/>
          <w:szCs w:val="24"/>
        </w:rPr>
        <w:t>REFERÊ</w:t>
      </w:r>
      <w:r w:rsidR="006253B0" w:rsidRPr="00770DB7">
        <w:rPr>
          <w:rFonts w:cs="Arial"/>
          <w:b/>
          <w:sz w:val="24"/>
          <w:szCs w:val="24"/>
        </w:rPr>
        <w:t>NCIAS</w:t>
      </w:r>
    </w:p>
    <w:p w:rsidR="009F1811" w:rsidRPr="00196028" w:rsidRDefault="00196028" w:rsidP="006253B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9" w:history="1">
        <w:r w:rsidRPr="00196028">
          <w:rPr>
            <w:rStyle w:val="Hyperlink"/>
            <w:rFonts w:cs="Arial"/>
            <w:bCs/>
            <w:sz w:val="24"/>
            <w:szCs w:val="24"/>
          </w:rPr>
          <w:t>https://www.youtube.com/watch?v=uydMUmvS5Ec&amp;list=PL1OywHhklxPgljiVxhwdaFgf0L_Gd3GBB&amp;index=78</w:t>
        </w:r>
      </w:hyperlink>
    </w:p>
    <w:p w:rsidR="009F1811" w:rsidRPr="00196028" w:rsidRDefault="00196028" w:rsidP="006253B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10" w:history="1">
        <w:r w:rsidRPr="00196028">
          <w:rPr>
            <w:rStyle w:val="Hyperlink"/>
            <w:rFonts w:cs="Arial"/>
            <w:bCs/>
            <w:sz w:val="24"/>
            <w:szCs w:val="24"/>
          </w:rPr>
          <w:t>https://www.youtube.com/watch?v=w7EQDB7m9tc</w:t>
        </w:r>
      </w:hyperlink>
    </w:p>
    <w:p w:rsidR="00196028" w:rsidRPr="00196028" w:rsidRDefault="00196028" w:rsidP="006253B0">
      <w:pPr>
        <w:spacing w:line="360" w:lineRule="auto"/>
        <w:jc w:val="both"/>
        <w:rPr>
          <w:sz w:val="24"/>
          <w:szCs w:val="24"/>
        </w:rPr>
      </w:pPr>
      <w:hyperlink r:id="rId11" w:history="1">
        <w:r w:rsidRPr="00196028">
          <w:rPr>
            <w:rStyle w:val="Hyperlink"/>
            <w:sz w:val="24"/>
            <w:szCs w:val="24"/>
          </w:rPr>
          <w:t>https://www.devmedia.com.br/guia/linguagem-java/38169</w:t>
        </w:r>
      </w:hyperlink>
    </w:p>
    <w:p w:rsidR="00196028" w:rsidRDefault="00196028" w:rsidP="006253B0">
      <w:pPr>
        <w:spacing w:line="360" w:lineRule="auto"/>
        <w:jc w:val="both"/>
        <w:rPr>
          <w:sz w:val="24"/>
          <w:szCs w:val="24"/>
        </w:rPr>
      </w:pPr>
      <w:hyperlink r:id="rId12" w:history="1">
        <w:r w:rsidRPr="00196028">
          <w:rPr>
            <w:rStyle w:val="Hyperlink"/>
            <w:sz w:val="24"/>
            <w:szCs w:val="24"/>
          </w:rPr>
          <w:t>https://docs.oracle.com/javase/8/docs/api/</w:t>
        </w:r>
      </w:hyperlink>
    </w:p>
    <w:p w:rsidR="00196028" w:rsidRDefault="00196028" w:rsidP="006253B0">
      <w:pPr>
        <w:spacing w:line="360" w:lineRule="auto"/>
        <w:jc w:val="both"/>
        <w:rPr>
          <w:sz w:val="24"/>
          <w:szCs w:val="24"/>
        </w:rPr>
      </w:pPr>
    </w:p>
    <w:p w:rsidR="00196028" w:rsidRDefault="00196028" w:rsidP="006253B0">
      <w:pPr>
        <w:spacing w:line="360" w:lineRule="auto"/>
        <w:jc w:val="both"/>
        <w:rPr>
          <w:b/>
          <w:bCs/>
          <w:sz w:val="24"/>
          <w:szCs w:val="24"/>
        </w:rPr>
      </w:pPr>
      <w:r w:rsidRPr="00196028">
        <w:rPr>
          <w:b/>
          <w:bCs/>
          <w:sz w:val="24"/>
          <w:szCs w:val="24"/>
        </w:rPr>
        <w:t xml:space="preserve">6. IMAGENS DO PROTÓTIPO </w:t>
      </w:r>
    </w:p>
    <w:p w:rsidR="00196028" w:rsidRDefault="00196028" w:rsidP="006253B0">
      <w:pPr>
        <w:spacing w:line="360" w:lineRule="auto"/>
        <w:jc w:val="both"/>
        <w:rPr>
          <w:b/>
          <w:bCs/>
          <w:sz w:val="24"/>
          <w:szCs w:val="24"/>
        </w:rPr>
      </w:pPr>
    </w:p>
    <w:p w:rsidR="00196028" w:rsidRPr="00196028" w:rsidRDefault="00196028" w:rsidP="006253B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bookmarkStart w:id="1" w:name="_GoBack"/>
      <w:bookmarkEnd w:id="1"/>
    </w:p>
    <w:sectPr w:rsidR="00196028" w:rsidRPr="00196028" w:rsidSect="00131DEC">
      <w:headerReference w:type="default" r:id="rId13"/>
      <w:type w:val="continuous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506" w:rsidRDefault="00187506">
      <w:r>
        <w:separator/>
      </w:r>
    </w:p>
  </w:endnote>
  <w:endnote w:type="continuationSeparator" w:id="0">
    <w:p w:rsidR="00187506" w:rsidRDefault="0018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506" w:rsidRDefault="00187506">
      <w:r>
        <w:separator/>
      </w:r>
    </w:p>
  </w:footnote>
  <w:footnote w:type="continuationSeparator" w:id="0">
    <w:p w:rsidR="00187506" w:rsidRDefault="00187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EC" w:rsidRDefault="00131DEC">
    <w:pPr>
      <w:pStyle w:val="Cabealho"/>
      <w:jc w:val="right"/>
      <w:rPr>
        <w:ins w:id="2" w:author="Fábio B Rodrigues" w:date="2013-01-16T09:56:00Z"/>
      </w:rPr>
    </w:pPr>
    <w:ins w:id="3" w:author="Fábio B Rodrigues" w:date="2013-01-16T09:56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962E4C">
      <w:rPr>
        <w:noProof/>
      </w:rPr>
      <w:t>7</w:t>
    </w:r>
    <w:ins w:id="4" w:author="Fábio B Rodrigues" w:date="2013-01-16T09:56:00Z">
      <w:r>
        <w:fldChar w:fldCharType="end"/>
      </w:r>
    </w:ins>
  </w:p>
  <w:p w:rsidR="00131DEC" w:rsidRDefault="00131D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6B009FC"/>
    <w:lvl w:ilvl="0" w:tplc="62BC493C">
      <w:start w:val="1"/>
      <w:numFmt w:val="bullet"/>
      <w:lvlText w:val="➢"/>
      <w:lvlJc w:val="left"/>
    </w:lvl>
    <w:lvl w:ilvl="1" w:tplc="E02C8968">
      <w:numFmt w:val="decimal"/>
      <w:lvlText w:val=""/>
      <w:lvlJc w:val="left"/>
    </w:lvl>
    <w:lvl w:ilvl="2" w:tplc="C8E2348E">
      <w:numFmt w:val="decimal"/>
      <w:lvlText w:val=""/>
      <w:lvlJc w:val="left"/>
    </w:lvl>
    <w:lvl w:ilvl="3" w:tplc="85D24996">
      <w:numFmt w:val="decimal"/>
      <w:lvlText w:val=""/>
      <w:lvlJc w:val="left"/>
    </w:lvl>
    <w:lvl w:ilvl="4" w:tplc="594C344E">
      <w:numFmt w:val="decimal"/>
      <w:lvlText w:val=""/>
      <w:lvlJc w:val="left"/>
    </w:lvl>
    <w:lvl w:ilvl="5" w:tplc="DD827854">
      <w:numFmt w:val="decimal"/>
      <w:lvlText w:val=""/>
      <w:lvlJc w:val="left"/>
    </w:lvl>
    <w:lvl w:ilvl="6" w:tplc="CE00937A">
      <w:numFmt w:val="decimal"/>
      <w:lvlText w:val=""/>
      <w:lvlJc w:val="left"/>
    </w:lvl>
    <w:lvl w:ilvl="7" w:tplc="3B162BB2">
      <w:numFmt w:val="decimal"/>
      <w:lvlText w:val=""/>
      <w:lvlJc w:val="left"/>
    </w:lvl>
    <w:lvl w:ilvl="8" w:tplc="CEEE07F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07E5750"/>
    <w:lvl w:ilvl="0" w:tplc="1CC284C4">
      <w:start w:val="1"/>
      <w:numFmt w:val="bullet"/>
      <w:lvlText w:val="É"/>
      <w:lvlJc w:val="left"/>
    </w:lvl>
    <w:lvl w:ilvl="1" w:tplc="D4EC0CCA">
      <w:numFmt w:val="decimal"/>
      <w:lvlText w:val=""/>
      <w:lvlJc w:val="left"/>
    </w:lvl>
    <w:lvl w:ilvl="2" w:tplc="DD1AAE50">
      <w:numFmt w:val="decimal"/>
      <w:lvlText w:val=""/>
      <w:lvlJc w:val="left"/>
    </w:lvl>
    <w:lvl w:ilvl="3" w:tplc="9FD89D60">
      <w:numFmt w:val="decimal"/>
      <w:lvlText w:val=""/>
      <w:lvlJc w:val="left"/>
    </w:lvl>
    <w:lvl w:ilvl="4" w:tplc="05CE1D7A">
      <w:numFmt w:val="decimal"/>
      <w:lvlText w:val=""/>
      <w:lvlJc w:val="left"/>
    </w:lvl>
    <w:lvl w:ilvl="5" w:tplc="4844D606">
      <w:numFmt w:val="decimal"/>
      <w:lvlText w:val=""/>
      <w:lvlJc w:val="left"/>
    </w:lvl>
    <w:lvl w:ilvl="6" w:tplc="410A6FBA">
      <w:numFmt w:val="decimal"/>
      <w:lvlText w:val=""/>
      <w:lvlJc w:val="left"/>
    </w:lvl>
    <w:lvl w:ilvl="7" w:tplc="A784F81A">
      <w:numFmt w:val="decimal"/>
      <w:lvlText w:val=""/>
      <w:lvlJc w:val="left"/>
    </w:lvl>
    <w:lvl w:ilvl="8" w:tplc="AAB442F2">
      <w:numFmt w:val="decimal"/>
      <w:lvlText w:val=""/>
      <w:lvlJc w:val="left"/>
    </w:lvl>
  </w:abstractNum>
  <w:abstractNum w:abstractNumId="2" w15:restartNumberingAfterBreak="0">
    <w:nsid w:val="0E823E81"/>
    <w:multiLevelType w:val="hybridMultilevel"/>
    <w:tmpl w:val="23B4323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F92E"/>
    <w:multiLevelType w:val="hybridMultilevel"/>
    <w:tmpl w:val="13C027E6"/>
    <w:lvl w:ilvl="0" w:tplc="FCAA8ECC">
      <w:start w:val="1"/>
      <w:numFmt w:val="upperLetter"/>
      <w:lvlText w:val="%1)"/>
      <w:lvlJc w:val="left"/>
    </w:lvl>
    <w:lvl w:ilvl="1" w:tplc="C86EC7EC">
      <w:numFmt w:val="decimal"/>
      <w:lvlText w:val=""/>
      <w:lvlJc w:val="left"/>
    </w:lvl>
    <w:lvl w:ilvl="2" w:tplc="2C4019EC">
      <w:numFmt w:val="decimal"/>
      <w:lvlText w:val=""/>
      <w:lvlJc w:val="left"/>
    </w:lvl>
    <w:lvl w:ilvl="3" w:tplc="B5528EEE">
      <w:numFmt w:val="decimal"/>
      <w:lvlText w:val=""/>
      <w:lvlJc w:val="left"/>
    </w:lvl>
    <w:lvl w:ilvl="4" w:tplc="AD8C5942">
      <w:numFmt w:val="decimal"/>
      <w:lvlText w:val=""/>
      <w:lvlJc w:val="left"/>
    </w:lvl>
    <w:lvl w:ilvl="5" w:tplc="BDA04234">
      <w:numFmt w:val="decimal"/>
      <w:lvlText w:val=""/>
      <w:lvlJc w:val="left"/>
    </w:lvl>
    <w:lvl w:ilvl="6" w:tplc="2898ACAA">
      <w:numFmt w:val="decimal"/>
      <w:lvlText w:val=""/>
      <w:lvlJc w:val="left"/>
    </w:lvl>
    <w:lvl w:ilvl="7" w:tplc="92E4BC10">
      <w:numFmt w:val="decimal"/>
      <w:lvlText w:val=""/>
      <w:lvlJc w:val="left"/>
    </w:lvl>
    <w:lvl w:ilvl="8" w:tplc="505C304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2DF6AC46"/>
    <w:lvl w:ilvl="0" w:tplc="A3D80860">
      <w:start w:val="1"/>
      <w:numFmt w:val="lowerLetter"/>
      <w:lvlText w:val="%1)"/>
      <w:lvlJc w:val="left"/>
    </w:lvl>
    <w:lvl w:ilvl="1" w:tplc="944837DE">
      <w:numFmt w:val="decimal"/>
      <w:lvlText w:val=""/>
      <w:lvlJc w:val="left"/>
    </w:lvl>
    <w:lvl w:ilvl="2" w:tplc="987A0732">
      <w:numFmt w:val="decimal"/>
      <w:lvlText w:val=""/>
      <w:lvlJc w:val="left"/>
    </w:lvl>
    <w:lvl w:ilvl="3" w:tplc="82209EEE">
      <w:numFmt w:val="decimal"/>
      <w:lvlText w:val=""/>
      <w:lvlJc w:val="left"/>
    </w:lvl>
    <w:lvl w:ilvl="4" w:tplc="A1B888F8">
      <w:numFmt w:val="decimal"/>
      <w:lvlText w:val=""/>
      <w:lvlJc w:val="left"/>
    </w:lvl>
    <w:lvl w:ilvl="5" w:tplc="06DA405C">
      <w:numFmt w:val="decimal"/>
      <w:lvlText w:val=""/>
      <w:lvlJc w:val="left"/>
    </w:lvl>
    <w:lvl w:ilvl="6" w:tplc="5E569906">
      <w:numFmt w:val="decimal"/>
      <w:lvlText w:val=""/>
      <w:lvlJc w:val="left"/>
    </w:lvl>
    <w:lvl w:ilvl="7" w:tplc="1C4AB2EE">
      <w:numFmt w:val="decimal"/>
      <w:lvlText w:val=""/>
      <w:lvlJc w:val="left"/>
    </w:lvl>
    <w:lvl w:ilvl="8" w:tplc="E8A49AF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26CDB78"/>
    <w:lvl w:ilvl="0" w:tplc="3D380598">
      <w:start w:val="1"/>
      <w:numFmt w:val="bullet"/>
      <w:lvlText w:val="➢"/>
      <w:lvlJc w:val="left"/>
    </w:lvl>
    <w:lvl w:ilvl="1" w:tplc="F3940C7A">
      <w:numFmt w:val="decimal"/>
      <w:lvlText w:val=""/>
      <w:lvlJc w:val="left"/>
    </w:lvl>
    <w:lvl w:ilvl="2" w:tplc="EF289972">
      <w:numFmt w:val="decimal"/>
      <w:lvlText w:val=""/>
      <w:lvlJc w:val="left"/>
    </w:lvl>
    <w:lvl w:ilvl="3" w:tplc="30629FBE">
      <w:numFmt w:val="decimal"/>
      <w:lvlText w:val=""/>
      <w:lvlJc w:val="left"/>
    </w:lvl>
    <w:lvl w:ilvl="4" w:tplc="C64A8E5C">
      <w:numFmt w:val="decimal"/>
      <w:lvlText w:val=""/>
      <w:lvlJc w:val="left"/>
    </w:lvl>
    <w:lvl w:ilvl="5" w:tplc="FC4A6736">
      <w:numFmt w:val="decimal"/>
      <w:lvlText w:val=""/>
      <w:lvlJc w:val="left"/>
    </w:lvl>
    <w:lvl w:ilvl="6" w:tplc="128C059A">
      <w:numFmt w:val="decimal"/>
      <w:lvlText w:val=""/>
      <w:lvlJc w:val="left"/>
    </w:lvl>
    <w:lvl w:ilvl="7" w:tplc="3CC6C690">
      <w:numFmt w:val="decimal"/>
      <w:lvlText w:val=""/>
      <w:lvlJc w:val="left"/>
    </w:lvl>
    <w:lvl w:ilvl="8" w:tplc="3A007152">
      <w:numFmt w:val="decimal"/>
      <w:lvlText w:val=""/>
      <w:lvlJc w:val="left"/>
    </w:lvl>
  </w:abstractNum>
  <w:abstractNum w:abstractNumId="6" w15:restartNumberingAfterBreak="0">
    <w:nsid w:val="154E09D0"/>
    <w:multiLevelType w:val="hybridMultilevel"/>
    <w:tmpl w:val="1DD4C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62ED0"/>
    <w:multiLevelType w:val="multilevel"/>
    <w:tmpl w:val="30A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F4752"/>
    <w:multiLevelType w:val="hybridMultilevel"/>
    <w:tmpl w:val="F55A22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805"/>
    <w:multiLevelType w:val="hybridMultilevel"/>
    <w:tmpl w:val="65C81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E9E8"/>
    <w:multiLevelType w:val="hybridMultilevel"/>
    <w:tmpl w:val="F4D890C2"/>
    <w:lvl w:ilvl="0" w:tplc="D40202C8">
      <w:start w:val="1"/>
      <w:numFmt w:val="bullet"/>
      <w:lvlText w:val="➢"/>
      <w:lvlJc w:val="left"/>
    </w:lvl>
    <w:lvl w:ilvl="1" w:tplc="1CC65512">
      <w:numFmt w:val="decimal"/>
      <w:lvlText w:val=""/>
      <w:lvlJc w:val="left"/>
    </w:lvl>
    <w:lvl w:ilvl="2" w:tplc="F6BE5D1E">
      <w:numFmt w:val="decimal"/>
      <w:lvlText w:val=""/>
      <w:lvlJc w:val="left"/>
    </w:lvl>
    <w:lvl w:ilvl="3" w:tplc="C7407362">
      <w:numFmt w:val="decimal"/>
      <w:lvlText w:val=""/>
      <w:lvlJc w:val="left"/>
    </w:lvl>
    <w:lvl w:ilvl="4" w:tplc="DD40A424">
      <w:numFmt w:val="decimal"/>
      <w:lvlText w:val=""/>
      <w:lvlJc w:val="left"/>
    </w:lvl>
    <w:lvl w:ilvl="5" w:tplc="6F7E8D8E">
      <w:numFmt w:val="decimal"/>
      <w:lvlText w:val=""/>
      <w:lvlJc w:val="left"/>
    </w:lvl>
    <w:lvl w:ilvl="6" w:tplc="FEBC15A2">
      <w:numFmt w:val="decimal"/>
      <w:lvlText w:val=""/>
      <w:lvlJc w:val="left"/>
    </w:lvl>
    <w:lvl w:ilvl="7" w:tplc="332EF98E">
      <w:numFmt w:val="decimal"/>
      <w:lvlText w:val=""/>
      <w:lvlJc w:val="left"/>
    </w:lvl>
    <w:lvl w:ilvl="8" w:tplc="47D2ACBC">
      <w:numFmt w:val="decimal"/>
      <w:lvlText w:val=""/>
      <w:lvlJc w:val="left"/>
    </w:lvl>
  </w:abstractNum>
  <w:abstractNum w:abstractNumId="11" w15:restartNumberingAfterBreak="0">
    <w:nsid w:val="2059322C"/>
    <w:multiLevelType w:val="hybridMultilevel"/>
    <w:tmpl w:val="0E22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F51E6"/>
    <w:multiLevelType w:val="multilevel"/>
    <w:tmpl w:val="6D1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05B8B"/>
    <w:multiLevelType w:val="hybridMultilevel"/>
    <w:tmpl w:val="2654E8B8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37BB"/>
    <w:multiLevelType w:val="hybridMultilevel"/>
    <w:tmpl w:val="FE78E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2255A"/>
    <w:multiLevelType w:val="hybridMultilevel"/>
    <w:tmpl w:val="C49ADE92"/>
    <w:lvl w:ilvl="0" w:tplc="1C903356">
      <w:start w:val="1"/>
      <w:numFmt w:val="bullet"/>
      <w:lvlText w:val="➢"/>
      <w:lvlJc w:val="left"/>
    </w:lvl>
    <w:lvl w:ilvl="1" w:tplc="CB643154">
      <w:numFmt w:val="decimal"/>
      <w:lvlText w:val=""/>
      <w:lvlJc w:val="left"/>
    </w:lvl>
    <w:lvl w:ilvl="2" w:tplc="EB687FD2">
      <w:numFmt w:val="decimal"/>
      <w:lvlText w:val=""/>
      <w:lvlJc w:val="left"/>
    </w:lvl>
    <w:lvl w:ilvl="3" w:tplc="283E3996">
      <w:numFmt w:val="decimal"/>
      <w:lvlText w:val=""/>
      <w:lvlJc w:val="left"/>
    </w:lvl>
    <w:lvl w:ilvl="4" w:tplc="BBA06B2A">
      <w:numFmt w:val="decimal"/>
      <w:lvlText w:val=""/>
      <w:lvlJc w:val="left"/>
    </w:lvl>
    <w:lvl w:ilvl="5" w:tplc="86445E80">
      <w:numFmt w:val="decimal"/>
      <w:lvlText w:val=""/>
      <w:lvlJc w:val="left"/>
    </w:lvl>
    <w:lvl w:ilvl="6" w:tplc="AB429452">
      <w:numFmt w:val="decimal"/>
      <w:lvlText w:val=""/>
      <w:lvlJc w:val="left"/>
    </w:lvl>
    <w:lvl w:ilvl="7" w:tplc="75BE7A50">
      <w:numFmt w:val="decimal"/>
      <w:lvlText w:val=""/>
      <w:lvlJc w:val="left"/>
    </w:lvl>
    <w:lvl w:ilvl="8" w:tplc="C7BC0898">
      <w:numFmt w:val="decimal"/>
      <w:lvlText w:val=""/>
      <w:lvlJc w:val="left"/>
    </w:lvl>
  </w:abstractNum>
  <w:abstractNum w:abstractNumId="16" w15:restartNumberingAfterBreak="0">
    <w:nsid w:val="455E6708"/>
    <w:multiLevelType w:val="hybridMultilevel"/>
    <w:tmpl w:val="F2D452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2124"/>
    <w:multiLevelType w:val="hybridMultilevel"/>
    <w:tmpl w:val="353CB0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207FA"/>
    <w:multiLevelType w:val="hybridMultilevel"/>
    <w:tmpl w:val="723AAAC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93437"/>
    <w:multiLevelType w:val="hybridMultilevel"/>
    <w:tmpl w:val="CFDEF956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80A81"/>
    <w:multiLevelType w:val="hybridMultilevel"/>
    <w:tmpl w:val="F9F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0161"/>
    <w:multiLevelType w:val="hybridMultilevel"/>
    <w:tmpl w:val="319EE5CE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E2410"/>
    <w:multiLevelType w:val="hybridMultilevel"/>
    <w:tmpl w:val="86E8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A5804"/>
    <w:multiLevelType w:val="hybridMultilevel"/>
    <w:tmpl w:val="C120864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D79CA"/>
    <w:multiLevelType w:val="multilevel"/>
    <w:tmpl w:val="FF5AD27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6EF438D"/>
    <w:multiLevelType w:val="hybridMultilevel"/>
    <w:tmpl w:val="561AAF56"/>
    <w:lvl w:ilvl="0" w:tplc="13E494F0">
      <w:start w:val="1"/>
      <w:numFmt w:val="bullet"/>
      <w:lvlText w:val="➢"/>
      <w:lvlJc w:val="left"/>
    </w:lvl>
    <w:lvl w:ilvl="1" w:tplc="67520D2C">
      <w:numFmt w:val="decimal"/>
      <w:lvlText w:val=""/>
      <w:lvlJc w:val="left"/>
    </w:lvl>
    <w:lvl w:ilvl="2" w:tplc="9A9A7FA8">
      <w:numFmt w:val="decimal"/>
      <w:lvlText w:val=""/>
      <w:lvlJc w:val="left"/>
    </w:lvl>
    <w:lvl w:ilvl="3" w:tplc="D71CDBB4">
      <w:numFmt w:val="decimal"/>
      <w:lvlText w:val=""/>
      <w:lvlJc w:val="left"/>
    </w:lvl>
    <w:lvl w:ilvl="4" w:tplc="06007E0C">
      <w:numFmt w:val="decimal"/>
      <w:lvlText w:val=""/>
      <w:lvlJc w:val="left"/>
    </w:lvl>
    <w:lvl w:ilvl="5" w:tplc="14BE0F3C">
      <w:numFmt w:val="decimal"/>
      <w:lvlText w:val=""/>
      <w:lvlJc w:val="left"/>
    </w:lvl>
    <w:lvl w:ilvl="6" w:tplc="D32A90C2">
      <w:numFmt w:val="decimal"/>
      <w:lvlText w:val=""/>
      <w:lvlJc w:val="left"/>
    </w:lvl>
    <w:lvl w:ilvl="7" w:tplc="D40440E6">
      <w:numFmt w:val="decimal"/>
      <w:lvlText w:val=""/>
      <w:lvlJc w:val="left"/>
    </w:lvl>
    <w:lvl w:ilvl="8" w:tplc="165E9A26">
      <w:numFmt w:val="decimal"/>
      <w:lvlText w:val=""/>
      <w:lvlJc w:val="left"/>
    </w:lvl>
  </w:abstractNum>
  <w:abstractNum w:abstractNumId="26" w15:restartNumberingAfterBreak="0">
    <w:nsid w:val="670E496F"/>
    <w:multiLevelType w:val="multilevel"/>
    <w:tmpl w:val="E41EEA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90C2DAA"/>
    <w:multiLevelType w:val="hybridMultilevel"/>
    <w:tmpl w:val="3902708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872F3"/>
    <w:multiLevelType w:val="hybridMultilevel"/>
    <w:tmpl w:val="48B008D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6D831670"/>
    <w:multiLevelType w:val="multilevel"/>
    <w:tmpl w:val="1CC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7205D"/>
    <w:multiLevelType w:val="multilevel"/>
    <w:tmpl w:val="943E888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ascii="Arial" w:hAnsi="Arial" w:cs="Arial" w:hint="default"/>
        <w:b w:val="0"/>
        <w:color w:val="auto"/>
        <w:sz w:val="24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31" w15:restartNumberingAfterBreak="0">
    <w:nsid w:val="7AFA2AF6"/>
    <w:multiLevelType w:val="multilevel"/>
    <w:tmpl w:val="D6C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90BB0"/>
    <w:multiLevelType w:val="hybridMultilevel"/>
    <w:tmpl w:val="3120F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7"/>
  </w:num>
  <w:num w:numId="4">
    <w:abstractNumId w:val="16"/>
  </w:num>
  <w:num w:numId="5">
    <w:abstractNumId w:val="21"/>
  </w:num>
  <w:num w:numId="6">
    <w:abstractNumId w:val="17"/>
  </w:num>
  <w:num w:numId="7">
    <w:abstractNumId w:val="23"/>
  </w:num>
  <w:num w:numId="8">
    <w:abstractNumId w:val="19"/>
  </w:num>
  <w:num w:numId="9">
    <w:abstractNumId w:val="18"/>
  </w:num>
  <w:num w:numId="10">
    <w:abstractNumId w:val="13"/>
  </w:num>
  <w:num w:numId="11">
    <w:abstractNumId w:val="20"/>
  </w:num>
  <w:num w:numId="12">
    <w:abstractNumId w:val="22"/>
  </w:num>
  <w:num w:numId="13">
    <w:abstractNumId w:val="29"/>
  </w:num>
  <w:num w:numId="14">
    <w:abstractNumId w:val="9"/>
  </w:num>
  <w:num w:numId="15">
    <w:abstractNumId w:val="12"/>
  </w:num>
  <w:num w:numId="16">
    <w:abstractNumId w:val="3"/>
  </w:num>
  <w:num w:numId="17">
    <w:abstractNumId w:val="1"/>
  </w:num>
  <w:num w:numId="18">
    <w:abstractNumId w:val="14"/>
  </w:num>
  <w:num w:numId="19">
    <w:abstractNumId w:val="7"/>
  </w:num>
  <w:num w:numId="20">
    <w:abstractNumId w:val="30"/>
  </w:num>
  <w:num w:numId="21">
    <w:abstractNumId w:val="31"/>
  </w:num>
  <w:num w:numId="22">
    <w:abstractNumId w:val="24"/>
  </w:num>
  <w:num w:numId="23">
    <w:abstractNumId w:val="26"/>
  </w:num>
  <w:num w:numId="24">
    <w:abstractNumId w:val="0"/>
  </w:num>
  <w:num w:numId="25">
    <w:abstractNumId w:val="10"/>
  </w:num>
  <w:num w:numId="26">
    <w:abstractNumId w:val="4"/>
  </w:num>
  <w:num w:numId="27">
    <w:abstractNumId w:val="25"/>
  </w:num>
  <w:num w:numId="28">
    <w:abstractNumId w:val="5"/>
  </w:num>
  <w:num w:numId="29">
    <w:abstractNumId w:val="15"/>
  </w:num>
  <w:num w:numId="30">
    <w:abstractNumId w:val="8"/>
  </w:num>
  <w:num w:numId="31">
    <w:abstractNumId w:val="32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EB"/>
    <w:rsid w:val="00004D90"/>
    <w:rsid w:val="00012C33"/>
    <w:rsid w:val="00025E90"/>
    <w:rsid w:val="000274A0"/>
    <w:rsid w:val="00030EE6"/>
    <w:rsid w:val="00031536"/>
    <w:rsid w:val="00035F3E"/>
    <w:rsid w:val="000425CF"/>
    <w:rsid w:val="00047FDB"/>
    <w:rsid w:val="000519A5"/>
    <w:rsid w:val="000524D6"/>
    <w:rsid w:val="00052853"/>
    <w:rsid w:val="00054278"/>
    <w:rsid w:val="000653F7"/>
    <w:rsid w:val="00065AF2"/>
    <w:rsid w:val="00071893"/>
    <w:rsid w:val="00076666"/>
    <w:rsid w:val="00077896"/>
    <w:rsid w:val="000A07E7"/>
    <w:rsid w:val="000B1EC1"/>
    <w:rsid w:val="000B43CA"/>
    <w:rsid w:val="000C1097"/>
    <w:rsid w:val="000C7BEF"/>
    <w:rsid w:val="000D4907"/>
    <w:rsid w:val="000E1DA5"/>
    <w:rsid w:val="000F5E25"/>
    <w:rsid w:val="001012B3"/>
    <w:rsid w:val="00107461"/>
    <w:rsid w:val="00107E47"/>
    <w:rsid w:val="001129E7"/>
    <w:rsid w:val="00124DE3"/>
    <w:rsid w:val="00131DEC"/>
    <w:rsid w:val="00140982"/>
    <w:rsid w:val="00144377"/>
    <w:rsid w:val="00151FEB"/>
    <w:rsid w:val="00173B27"/>
    <w:rsid w:val="0017652A"/>
    <w:rsid w:val="00187506"/>
    <w:rsid w:val="00196028"/>
    <w:rsid w:val="00196827"/>
    <w:rsid w:val="001B0AEC"/>
    <w:rsid w:val="001E58F7"/>
    <w:rsid w:val="001F13F9"/>
    <w:rsid w:val="00221DDC"/>
    <w:rsid w:val="0022480A"/>
    <w:rsid w:val="002352BA"/>
    <w:rsid w:val="00243CB0"/>
    <w:rsid w:val="002449D9"/>
    <w:rsid w:val="0024734A"/>
    <w:rsid w:val="0025009C"/>
    <w:rsid w:val="00251A42"/>
    <w:rsid w:val="00251B0A"/>
    <w:rsid w:val="00263C12"/>
    <w:rsid w:val="00267114"/>
    <w:rsid w:val="00270369"/>
    <w:rsid w:val="00281C02"/>
    <w:rsid w:val="002951F8"/>
    <w:rsid w:val="002C6587"/>
    <w:rsid w:val="002D7CE3"/>
    <w:rsid w:val="002E0E52"/>
    <w:rsid w:val="002E5893"/>
    <w:rsid w:val="002F75EE"/>
    <w:rsid w:val="0030564F"/>
    <w:rsid w:val="00313B2F"/>
    <w:rsid w:val="00330EFC"/>
    <w:rsid w:val="00331671"/>
    <w:rsid w:val="003521B6"/>
    <w:rsid w:val="00356A84"/>
    <w:rsid w:val="00360DC1"/>
    <w:rsid w:val="0037265C"/>
    <w:rsid w:val="00382948"/>
    <w:rsid w:val="00390B2F"/>
    <w:rsid w:val="003929EF"/>
    <w:rsid w:val="0039370A"/>
    <w:rsid w:val="003A4AB1"/>
    <w:rsid w:val="003B1B46"/>
    <w:rsid w:val="003B3620"/>
    <w:rsid w:val="003C06E9"/>
    <w:rsid w:val="003C51E4"/>
    <w:rsid w:val="003D0462"/>
    <w:rsid w:val="003D6A0E"/>
    <w:rsid w:val="003D7032"/>
    <w:rsid w:val="003E19AC"/>
    <w:rsid w:val="003E5D9D"/>
    <w:rsid w:val="003F526D"/>
    <w:rsid w:val="003F55DB"/>
    <w:rsid w:val="003F7886"/>
    <w:rsid w:val="00402F17"/>
    <w:rsid w:val="0040397A"/>
    <w:rsid w:val="00410838"/>
    <w:rsid w:val="00421D67"/>
    <w:rsid w:val="00430ACA"/>
    <w:rsid w:val="00431903"/>
    <w:rsid w:val="0043493A"/>
    <w:rsid w:val="00451240"/>
    <w:rsid w:val="00453080"/>
    <w:rsid w:val="00464CC4"/>
    <w:rsid w:val="00471375"/>
    <w:rsid w:val="004818FA"/>
    <w:rsid w:val="00491BFF"/>
    <w:rsid w:val="004B0AE0"/>
    <w:rsid w:val="004B1EF9"/>
    <w:rsid w:val="004C265A"/>
    <w:rsid w:val="004E4C25"/>
    <w:rsid w:val="004E6ACD"/>
    <w:rsid w:val="004F0AE7"/>
    <w:rsid w:val="005127B2"/>
    <w:rsid w:val="00520968"/>
    <w:rsid w:val="00527E6C"/>
    <w:rsid w:val="00531CD5"/>
    <w:rsid w:val="00535823"/>
    <w:rsid w:val="00541FF4"/>
    <w:rsid w:val="005437DE"/>
    <w:rsid w:val="00551485"/>
    <w:rsid w:val="00555163"/>
    <w:rsid w:val="0055788D"/>
    <w:rsid w:val="005677EF"/>
    <w:rsid w:val="00577DDC"/>
    <w:rsid w:val="00580A25"/>
    <w:rsid w:val="0059311D"/>
    <w:rsid w:val="00595B15"/>
    <w:rsid w:val="005B71E9"/>
    <w:rsid w:val="005D5DDE"/>
    <w:rsid w:val="005F5F2C"/>
    <w:rsid w:val="0060386F"/>
    <w:rsid w:val="006149C5"/>
    <w:rsid w:val="006253B0"/>
    <w:rsid w:val="00633763"/>
    <w:rsid w:val="006547BC"/>
    <w:rsid w:val="00660036"/>
    <w:rsid w:val="00663C5F"/>
    <w:rsid w:val="0068526D"/>
    <w:rsid w:val="00685BA5"/>
    <w:rsid w:val="0068772B"/>
    <w:rsid w:val="00687774"/>
    <w:rsid w:val="00690C35"/>
    <w:rsid w:val="006A1186"/>
    <w:rsid w:val="006A1BF3"/>
    <w:rsid w:val="006C6626"/>
    <w:rsid w:val="006D6E94"/>
    <w:rsid w:val="007024AF"/>
    <w:rsid w:val="0071239F"/>
    <w:rsid w:val="0072245A"/>
    <w:rsid w:val="00731D5F"/>
    <w:rsid w:val="00766BCD"/>
    <w:rsid w:val="00770DB7"/>
    <w:rsid w:val="007729C6"/>
    <w:rsid w:val="00792790"/>
    <w:rsid w:val="00793035"/>
    <w:rsid w:val="0079709F"/>
    <w:rsid w:val="007A47EA"/>
    <w:rsid w:val="007A49E5"/>
    <w:rsid w:val="007B7F76"/>
    <w:rsid w:val="007C00D6"/>
    <w:rsid w:val="007D659B"/>
    <w:rsid w:val="007E1676"/>
    <w:rsid w:val="007E18AE"/>
    <w:rsid w:val="007F3DE9"/>
    <w:rsid w:val="00810DE2"/>
    <w:rsid w:val="0081606A"/>
    <w:rsid w:val="00820B3F"/>
    <w:rsid w:val="008214FB"/>
    <w:rsid w:val="0082294A"/>
    <w:rsid w:val="008236DF"/>
    <w:rsid w:val="00832045"/>
    <w:rsid w:val="00835AEB"/>
    <w:rsid w:val="00844018"/>
    <w:rsid w:val="00864BD7"/>
    <w:rsid w:val="008666D1"/>
    <w:rsid w:val="00893B4F"/>
    <w:rsid w:val="008A01AF"/>
    <w:rsid w:val="008D70D1"/>
    <w:rsid w:val="009017ED"/>
    <w:rsid w:val="0090198E"/>
    <w:rsid w:val="0090218F"/>
    <w:rsid w:val="00905538"/>
    <w:rsid w:val="009071D8"/>
    <w:rsid w:val="00913844"/>
    <w:rsid w:val="0094356D"/>
    <w:rsid w:val="009454DE"/>
    <w:rsid w:val="00957383"/>
    <w:rsid w:val="00957BF5"/>
    <w:rsid w:val="00961991"/>
    <w:rsid w:val="00962E4C"/>
    <w:rsid w:val="009740C9"/>
    <w:rsid w:val="00987028"/>
    <w:rsid w:val="00992075"/>
    <w:rsid w:val="009A00F0"/>
    <w:rsid w:val="009A382F"/>
    <w:rsid w:val="009A4B17"/>
    <w:rsid w:val="009B0B0B"/>
    <w:rsid w:val="009B213E"/>
    <w:rsid w:val="009B42A5"/>
    <w:rsid w:val="009C5824"/>
    <w:rsid w:val="009D2120"/>
    <w:rsid w:val="009D270D"/>
    <w:rsid w:val="009D5222"/>
    <w:rsid w:val="009D7F6E"/>
    <w:rsid w:val="009E3046"/>
    <w:rsid w:val="009F08E1"/>
    <w:rsid w:val="009F1811"/>
    <w:rsid w:val="009F2A38"/>
    <w:rsid w:val="00A03DDF"/>
    <w:rsid w:val="00A1232F"/>
    <w:rsid w:val="00A13B68"/>
    <w:rsid w:val="00A218F3"/>
    <w:rsid w:val="00A415BD"/>
    <w:rsid w:val="00A513C1"/>
    <w:rsid w:val="00A51E83"/>
    <w:rsid w:val="00A520D7"/>
    <w:rsid w:val="00A54E22"/>
    <w:rsid w:val="00A57CAA"/>
    <w:rsid w:val="00A6455D"/>
    <w:rsid w:val="00A7558F"/>
    <w:rsid w:val="00A75D5A"/>
    <w:rsid w:val="00A840B0"/>
    <w:rsid w:val="00AA7E01"/>
    <w:rsid w:val="00AB029B"/>
    <w:rsid w:val="00AB2E85"/>
    <w:rsid w:val="00AB4236"/>
    <w:rsid w:val="00AC1DB7"/>
    <w:rsid w:val="00AC5E3C"/>
    <w:rsid w:val="00AD0F60"/>
    <w:rsid w:val="00AE5F2A"/>
    <w:rsid w:val="00AF2E01"/>
    <w:rsid w:val="00B14107"/>
    <w:rsid w:val="00B20A5E"/>
    <w:rsid w:val="00B2195B"/>
    <w:rsid w:val="00B22460"/>
    <w:rsid w:val="00B231EF"/>
    <w:rsid w:val="00B233BE"/>
    <w:rsid w:val="00B413A4"/>
    <w:rsid w:val="00B41D9B"/>
    <w:rsid w:val="00B4507C"/>
    <w:rsid w:val="00B45931"/>
    <w:rsid w:val="00B54AF7"/>
    <w:rsid w:val="00B60D52"/>
    <w:rsid w:val="00B726A5"/>
    <w:rsid w:val="00B73FAF"/>
    <w:rsid w:val="00B921D1"/>
    <w:rsid w:val="00B94CC4"/>
    <w:rsid w:val="00BA0F6D"/>
    <w:rsid w:val="00BA162B"/>
    <w:rsid w:val="00BA7E7B"/>
    <w:rsid w:val="00BB69D3"/>
    <w:rsid w:val="00BC04CF"/>
    <w:rsid w:val="00BD078B"/>
    <w:rsid w:val="00BF172B"/>
    <w:rsid w:val="00C04647"/>
    <w:rsid w:val="00C25635"/>
    <w:rsid w:val="00C56187"/>
    <w:rsid w:val="00C60821"/>
    <w:rsid w:val="00C66FDD"/>
    <w:rsid w:val="00C70D15"/>
    <w:rsid w:val="00C75EA2"/>
    <w:rsid w:val="00C80957"/>
    <w:rsid w:val="00C90D02"/>
    <w:rsid w:val="00CA3FF5"/>
    <w:rsid w:val="00CF691A"/>
    <w:rsid w:val="00D16DD8"/>
    <w:rsid w:val="00D25814"/>
    <w:rsid w:val="00D30F5C"/>
    <w:rsid w:val="00D627A3"/>
    <w:rsid w:val="00D72031"/>
    <w:rsid w:val="00D755EE"/>
    <w:rsid w:val="00D8029B"/>
    <w:rsid w:val="00D822AA"/>
    <w:rsid w:val="00DA7C6F"/>
    <w:rsid w:val="00DC609B"/>
    <w:rsid w:val="00DD0F32"/>
    <w:rsid w:val="00DD38C3"/>
    <w:rsid w:val="00DE0FAD"/>
    <w:rsid w:val="00DE316D"/>
    <w:rsid w:val="00DE629A"/>
    <w:rsid w:val="00DF24C7"/>
    <w:rsid w:val="00E03088"/>
    <w:rsid w:val="00E155A3"/>
    <w:rsid w:val="00E22A3E"/>
    <w:rsid w:val="00E306D2"/>
    <w:rsid w:val="00E357C5"/>
    <w:rsid w:val="00E420DD"/>
    <w:rsid w:val="00E42C16"/>
    <w:rsid w:val="00E431CF"/>
    <w:rsid w:val="00E43C70"/>
    <w:rsid w:val="00E4460E"/>
    <w:rsid w:val="00E558DC"/>
    <w:rsid w:val="00E76054"/>
    <w:rsid w:val="00E81A9C"/>
    <w:rsid w:val="00E90265"/>
    <w:rsid w:val="00E94C74"/>
    <w:rsid w:val="00E97ABE"/>
    <w:rsid w:val="00EA7C4C"/>
    <w:rsid w:val="00EA7F14"/>
    <w:rsid w:val="00EB069F"/>
    <w:rsid w:val="00EB1298"/>
    <w:rsid w:val="00EC085A"/>
    <w:rsid w:val="00EC111B"/>
    <w:rsid w:val="00EC66F5"/>
    <w:rsid w:val="00ED76D1"/>
    <w:rsid w:val="00EF6B03"/>
    <w:rsid w:val="00F063C0"/>
    <w:rsid w:val="00F42B41"/>
    <w:rsid w:val="00F52329"/>
    <w:rsid w:val="00F56641"/>
    <w:rsid w:val="00F634FF"/>
    <w:rsid w:val="00F8344F"/>
    <w:rsid w:val="00F87941"/>
    <w:rsid w:val="00F87FB9"/>
    <w:rsid w:val="00F97714"/>
    <w:rsid w:val="00FC69C3"/>
    <w:rsid w:val="00FC6F82"/>
    <w:rsid w:val="00FE29A9"/>
    <w:rsid w:val="00FE6FF8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82EB"/>
  <w15:docId w15:val="{6079BCAF-005D-47D9-B0E2-C0940173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B"/>
    <w:rPr>
      <w:rFonts w:eastAsia="Times New Roman" w:cs="Courier New"/>
    </w:rPr>
  </w:style>
  <w:style w:type="paragraph" w:styleId="Ttulo1">
    <w:name w:val="heading 1"/>
    <w:basedOn w:val="Normal"/>
    <w:next w:val="Normal"/>
    <w:link w:val="Ttulo1Char"/>
    <w:qFormat/>
    <w:rsid w:val="00151FEB"/>
    <w:pPr>
      <w:spacing w:before="240" w:after="60"/>
      <w:ind w:left="432" w:hanging="432"/>
      <w:jc w:val="both"/>
      <w:outlineLvl w:val="0"/>
    </w:pPr>
    <w:rPr>
      <w:rFonts w:eastAsia="Arial" w:cs="Times New Roman"/>
      <w:b/>
      <w:bCs/>
      <w:color w:val="00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151FEB"/>
    <w:rPr>
      <w:rFonts w:eastAsia="Arial" w:cs="Arial"/>
      <w:b/>
      <w:bCs/>
      <w:color w:val="000000"/>
      <w:sz w:val="32"/>
      <w:szCs w:val="32"/>
      <w:lang w:eastAsia="pt-BR"/>
    </w:rPr>
  </w:style>
  <w:style w:type="paragraph" w:styleId="NormalWeb">
    <w:name w:val="Normal (Web)"/>
    <w:basedOn w:val="Normal"/>
    <w:uiPriority w:val="99"/>
    <w:rsid w:val="00151FE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151FEB"/>
    <w:rPr>
      <w:color w:val="0000FF"/>
      <w:u w:val="single"/>
    </w:rPr>
  </w:style>
  <w:style w:type="paragraph" w:customStyle="1" w:styleId="western">
    <w:name w:val="western"/>
    <w:basedOn w:val="Normal"/>
    <w:rsid w:val="00151FEB"/>
    <w:pPr>
      <w:spacing w:before="100" w:beforeAutospacing="1" w:after="119"/>
    </w:pPr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51FE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151FEB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151FEB"/>
    <w:pPr>
      <w:ind w:left="720"/>
      <w:contextualSpacing/>
    </w:pPr>
  </w:style>
  <w:style w:type="paragraph" w:customStyle="1" w:styleId="Default">
    <w:name w:val="Default"/>
    <w:rsid w:val="00151FE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customStyle="1" w:styleId="Recuodecorpodetexto31">
    <w:name w:val="Recuo de corpo de texto 31"/>
    <w:basedOn w:val="Normal"/>
    <w:rsid w:val="00151FEB"/>
    <w:pPr>
      <w:spacing w:line="360" w:lineRule="exact"/>
      <w:ind w:left="851"/>
      <w:jc w:val="both"/>
    </w:pPr>
    <w:rPr>
      <w:rFonts w:ascii="Times New Roman" w:hAnsi="Times New Roman" w:cs="Times New Roman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151FEB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CabealhoChar">
    <w:name w:val="Cabeçalho Char"/>
    <w:link w:val="Cabealho"/>
    <w:uiPriority w:val="99"/>
    <w:rsid w:val="00151FEB"/>
    <w:rPr>
      <w:rFonts w:eastAsia="Times New Roman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941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7941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uiPriority w:val="22"/>
    <w:qFormat/>
    <w:rsid w:val="001012B3"/>
    <w:rPr>
      <w:b/>
      <w:bCs/>
    </w:rPr>
  </w:style>
  <w:style w:type="character" w:styleId="nfase">
    <w:name w:val="Emphasis"/>
    <w:uiPriority w:val="20"/>
    <w:qFormat/>
    <w:rsid w:val="00DD0F32"/>
    <w:rPr>
      <w:i/>
      <w:iCs/>
    </w:rPr>
  </w:style>
  <w:style w:type="character" w:customStyle="1" w:styleId="ilfuvd">
    <w:name w:val="ilfuvd"/>
    <w:rsid w:val="007A47EA"/>
  </w:style>
  <w:style w:type="paragraph" w:customStyle="1" w:styleId="Padro">
    <w:name w:val="Padrão"/>
    <w:rsid w:val="0071239F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normaltextrun">
    <w:name w:val="normaltextrun"/>
    <w:basedOn w:val="Fontepargpadro"/>
    <w:rsid w:val="007A49E5"/>
  </w:style>
  <w:style w:type="character" w:customStyle="1" w:styleId="eop">
    <w:name w:val="eop"/>
    <w:basedOn w:val="Fontepargpadro"/>
    <w:rsid w:val="007A49E5"/>
  </w:style>
  <w:style w:type="paragraph" w:styleId="Rodap">
    <w:name w:val="footer"/>
    <w:basedOn w:val="Normal"/>
    <w:link w:val="RodapChar"/>
    <w:uiPriority w:val="99"/>
    <w:unhideWhenUsed/>
    <w:rsid w:val="00A415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15BD"/>
    <w:rPr>
      <w:rFonts w:eastAsia="Times New Roman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1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guia/linguagem-java/381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7EQDB7m9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ydMUmvS5Ec&amp;list=PL1OywHhklxPgljiVxhwdaFgf0L_Gd3GBB&amp;index=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6368-3D43-4EC1-8271-7726159B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Gustavo</cp:lastModifiedBy>
  <cp:revision>2</cp:revision>
  <cp:lastPrinted>2019-11-26T23:04:00Z</cp:lastPrinted>
  <dcterms:created xsi:type="dcterms:W3CDTF">2019-11-28T23:22:00Z</dcterms:created>
  <dcterms:modified xsi:type="dcterms:W3CDTF">2019-11-28T23:22:00Z</dcterms:modified>
</cp:coreProperties>
</file>